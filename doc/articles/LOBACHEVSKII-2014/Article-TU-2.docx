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D4" w:rsidRDefault="005D29D4" w:rsidP="005D29D4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УДК 004.8 </w:t>
      </w:r>
    </w:p>
    <w:p w:rsidR="005D29D4" w:rsidRDefault="005D29D4" w:rsidP="005D29D4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ББК 32.813 </w:t>
      </w:r>
    </w:p>
    <w:p w:rsidR="005D29D4" w:rsidRDefault="005D29D4" w:rsidP="005D29D4">
      <w:pPr>
        <w:spacing w:before="120" w:after="0" w:line="240" w:lineRule="auto"/>
        <w:jc w:val="right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Тощев А.С.</w:t>
      </w:r>
    </w:p>
    <w:p w:rsidR="005D29D4" w:rsidRDefault="005D29D4" w:rsidP="005D29D4">
      <w:pPr>
        <w:spacing w:before="120"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Казанский (Приволжский) Федеральный Университет</w:t>
      </w:r>
    </w:p>
    <w:p w:rsidR="005D29D4" w:rsidRDefault="005D29D4" w:rsidP="005D29D4">
      <w:pPr>
        <w:spacing w:before="120"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Казань, Россия</w:t>
      </w:r>
    </w:p>
    <w:p w:rsidR="005D29D4" w:rsidRPr="003A27D7" w:rsidRDefault="009D7D8A" w:rsidP="005D29D4">
      <w:pPr>
        <w:spacing w:before="120"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hyperlink r:id="rId7" w:history="1">
        <w:r w:rsidR="005D29D4">
          <w:rPr>
            <w:rStyle w:val="Hyperlink"/>
            <w:sz w:val="28"/>
            <w:szCs w:val="28"/>
            <w:lang w:eastAsia="ru-RU"/>
          </w:rPr>
          <w:t>atoschev@kpfu.r</w:t>
        </w:r>
        <w:r w:rsidR="005D29D4">
          <w:rPr>
            <w:rStyle w:val="Hyperlink"/>
            <w:sz w:val="28"/>
            <w:szCs w:val="28"/>
            <w:lang w:val="en-US" w:eastAsia="ru-RU"/>
          </w:rPr>
          <w:t>u</w:t>
        </w:r>
      </w:hyperlink>
    </w:p>
    <w:p w:rsidR="00B36DEA" w:rsidRPr="00B17D64" w:rsidRDefault="00B36DEA" w:rsidP="00B36DEA">
      <w:pPr>
        <w:spacing w:before="120" w:after="0" w:line="240" w:lineRule="auto"/>
        <w:jc w:val="right"/>
        <w:rPr>
          <w:rFonts w:ascii="Times New Roman" w:hAnsi="Times New Roman"/>
          <w:b/>
          <w:sz w:val="28"/>
          <w:szCs w:val="28"/>
          <w:lang w:eastAsia="ru-RU"/>
        </w:rPr>
      </w:pPr>
      <w:r w:rsidRPr="00B17D64">
        <w:rPr>
          <w:rFonts w:ascii="Times New Roman" w:hAnsi="Times New Roman"/>
          <w:b/>
          <w:sz w:val="28"/>
          <w:szCs w:val="28"/>
          <w:lang w:eastAsia="ru-RU"/>
        </w:rPr>
        <w:t>Таланов М.О.</w:t>
      </w:r>
    </w:p>
    <w:p w:rsidR="00B36DEA" w:rsidRDefault="00B36DEA" w:rsidP="00B36DEA">
      <w:pPr>
        <w:spacing w:before="120"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DF32E7">
        <w:rPr>
          <w:rFonts w:ascii="Times New Roman" w:hAnsi="Times New Roman"/>
          <w:sz w:val="28"/>
          <w:szCs w:val="28"/>
          <w:lang w:eastAsia="ru-RU"/>
        </w:rPr>
        <w:t xml:space="preserve">Казанский </w:t>
      </w:r>
      <w:r>
        <w:rPr>
          <w:rFonts w:ascii="Times New Roman" w:hAnsi="Times New Roman"/>
          <w:sz w:val="28"/>
          <w:szCs w:val="28"/>
          <w:lang w:eastAsia="ru-RU"/>
        </w:rPr>
        <w:t>(Приволжский)</w:t>
      </w:r>
      <w:r w:rsidRPr="00DF32E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</w:t>
      </w:r>
      <w:r w:rsidRPr="00DF32E7">
        <w:rPr>
          <w:rFonts w:ascii="Times New Roman" w:hAnsi="Times New Roman"/>
          <w:sz w:val="28"/>
          <w:szCs w:val="28"/>
          <w:lang w:eastAsia="ru-RU"/>
        </w:rPr>
        <w:t xml:space="preserve">едеральный </w:t>
      </w:r>
      <w:r>
        <w:rPr>
          <w:rFonts w:ascii="Times New Roman" w:hAnsi="Times New Roman"/>
          <w:sz w:val="28"/>
          <w:szCs w:val="28"/>
          <w:lang w:eastAsia="ru-RU"/>
        </w:rPr>
        <w:t>у</w:t>
      </w:r>
      <w:r w:rsidRPr="00DF32E7">
        <w:rPr>
          <w:rFonts w:ascii="Times New Roman" w:hAnsi="Times New Roman"/>
          <w:sz w:val="28"/>
          <w:szCs w:val="28"/>
          <w:lang w:eastAsia="ru-RU"/>
        </w:rPr>
        <w:t>ниверситет</w:t>
      </w:r>
    </w:p>
    <w:p w:rsidR="005D29D4" w:rsidRDefault="009D7D8A" w:rsidP="00B36DEA">
      <w:pPr>
        <w:spacing w:before="120" w:after="0" w:line="240" w:lineRule="auto"/>
        <w:jc w:val="right"/>
        <w:rPr>
          <w:rFonts w:ascii="Times New Roman" w:hAnsi="Times New Roman"/>
          <w:b/>
          <w:sz w:val="24"/>
          <w:szCs w:val="24"/>
          <w:lang w:eastAsia="ru-RU"/>
        </w:rPr>
      </w:pPr>
      <w:hyperlink r:id="rId8" w:history="1">
        <w:r w:rsidR="00B36DEA" w:rsidRPr="007C29FB">
          <w:rPr>
            <w:rStyle w:val="Hyperlink"/>
            <w:sz w:val="28"/>
            <w:szCs w:val="28"/>
            <w:lang w:eastAsia="ru-RU"/>
          </w:rPr>
          <w:t>max.talanov@kpfu.ru</w:t>
        </w:r>
      </w:hyperlink>
    </w:p>
    <w:p w:rsidR="005D29D4" w:rsidRPr="005D29D4" w:rsidRDefault="005D29D4" w:rsidP="005D29D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МОДЕЛЬ МЫШЛЕНИЯ И МАШИННОЕ ПОНИМАНИЕ В ПРИЛОЖЕНИИ ДЛЯ ОБРАБОТКИ И РЕШЕНИЯ ВХОДЯЩИХ ЗАЯВОК НА ЕСТЕСТВЕННОМ ЯЗЫКЕ</w:t>
      </w:r>
    </w:p>
    <w:p w:rsidR="005D29D4" w:rsidRPr="008050EF" w:rsidRDefault="005D29D4" w:rsidP="005D29D4">
      <w:pPr>
        <w:spacing w:before="120"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sz w:val="28"/>
          <w:szCs w:val="28"/>
          <w:lang w:eastAsia="ru-RU"/>
        </w:rPr>
        <w:t>Аннотация:</w:t>
      </w:r>
      <w:r>
        <w:rPr>
          <w:rFonts w:ascii="Times New Roman" w:hAnsi="Times New Roman"/>
          <w:i/>
          <w:sz w:val="28"/>
          <w:szCs w:val="28"/>
          <w:lang w:eastAsia="ru-RU"/>
        </w:rPr>
        <w:t xml:space="preserve"> Создание механизма машинного понимания является наиболее</w:t>
      </w:r>
      <w:r w:rsidR="008050EF">
        <w:rPr>
          <w:rFonts w:ascii="Times New Roman" w:hAnsi="Times New Roman"/>
          <w:i/>
          <w:sz w:val="28"/>
          <w:szCs w:val="28"/>
          <w:lang w:eastAsia="ru-RU"/>
        </w:rPr>
        <w:t xml:space="preserve"> востребованной в данный момент задачей</w:t>
      </w:r>
      <w:r>
        <w:rPr>
          <w:rFonts w:ascii="Times New Roman" w:hAnsi="Times New Roman"/>
          <w:i/>
          <w:sz w:val="28"/>
          <w:szCs w:val="28"/>
          <w:lang w:eastAsia="ru-RU"/>
        </w:rPr>
        <w:t>.</w:t>
      </w:r>
      <w:r w:rsidR="008050EF">
        <w:rPr>
          <w:rFonts w:ascii="Times New Roman" w:hAnsi="Times New Roman"/>
          <w:i/>
          <w:sz w:val="28"/>
          <w:szCs w:val="28"/>
          <w:lang w:eastAsia="ru-RU"/>
        </w:rPr>
        <w:t xml:space="preserve"> Машинное понимание широко используется в </w:t>
      </w:r>
      <w:r w:rsidR="005373A3">
        <w:rPr>
          <w:rFonts w:ascii="Times New Roman" w:hAnsi="Times New Roman"/>
          <w:i/>
          <w:sz w:val="28"/>
          <w:szCs w:val="28"/>
          <w:lang w:eastAsia="ru-RU"/>
        </w:rPr>
        <w:t>системах</w:t>
      </w:r>
      <w:r w:rsidR="008050EF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5373A3">
        <w:rPr>
          <w:rFonts w:ascii="Times New Roman" w:hAnsi="Times New Roman"/>
          <w:i/>
          <w:sz w:val="28"/>
          <w:szCs w:val="28"/>
          <w:lang w:eastAsia="ru-RU"/>
        </w:rPr>
        <w:t>сбора</w:t>
      </w:r>
      <w:r w:rsidR="008050EF">
        <w:rPr>
          <w:rFonts w:ascii="Times New Roman" w:hAnsi="Times New Roman"/>
          <w:i/>
          <w:sz w:val="28"/>
          <w:szCs w:val="28"/>
          <w:lang w:eastAsia="ru-RU"/>
        </w:rPr>
        <w:t xml:space="preserve"> знаний</w:t>
      </w:r>
      <w:r w:rsidR="005373A3">
        <w:rPr>
          <w:rFonts w:ascii="Times New Roman" w:hAnsi="Times New Roman"/>
          <w:i/>
          <w:sz w:val="28"/>
          <w:szCs w:val="28"/>
          <w:lang w:eastAsia="ru-RU"/>
        </w:rPr>
        <w:t xml:space="preserve"> и обработки знаний</w:t>
      </w:r>
      <w:r w:rsidR="008050EF">
        <w:rPr>
          <w:rFonts w:ascii="Times New Roman" w:hAnsi="Times New Roman"/>
          <w:i/>
          <w:sz w:val="28"/>
          <w:szCs w:val="28"/>
          <w:lang w:eastAsia="ru-RU"/>
        </w:rPr>
        <w:t xml:space="preserve">, например, </w:t>
      </w:r>
      <w:r w:rsidR="005373A3">
        <w:rPr>
          <w:rFonts w:ascii="Times New Roman" w:hAnsi="Times New Roman"/>
          <w:i/>
          <w:sz w:val="28"/>
          <w:szCs w:val="28"/>
          <w:lang w:eastAsia="ru-RU"/>
        </w:rPr>
        <w:t>ВольфрамАльфа</w:t>
      </w:r>
      <w:r w:rsidR="008050EF" w:rsidRPr="008050EF">
        <w:rPr>
          <w:rFonts w:ascii="Times New Roman" w:hAnsi="Times New Roman"/>
          <w:i/>
          <w:sz w:val="28"/>
          <w:szCs w:val="28"/>
          <w:lang w:eastAsia="ru-RU"/>
        </w:rPr>
        <w:t xml:space="preserve"> [1]</w:t>
      </w:r>
      <w:r w:rsidR="005373A3">
        <w:rPr>
          <w:rFonts w:ascii="Times New Roman" w:hAnsi="Times New Roman"/>
          <w:i/>
          <w:sz w:val="28"/>
          <w:szCs w:val="28"/>
          <w:lang w:eastAsia="ru-RU"/>
        </w:rPr>
        <w:t xml:space="preserve"> для поддержания диалога с пользователем. Но данное решение не может решить проблему, только дать некоторую справку. Мы описываем подход к машинному понимаю, базирующийся на тезисе, что способность человека понимать тесно связано с возможностью человека мыслить.</w:t>
      </w:r>
    </w:p>
    <w:p w:rsidR="005D29D4" w:rsidRDefault="005D29D4" w:rsidP="005D29D4">
      <w:pPr>
        <w:spacing w:before="120"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sz w:val="28"/>
          <w:szCs w:val="28"/>
          <w:lang w:eastAsia="ru-RU"/>
        </w:rPr>
        <w:t>Ключевые слова:</w:t>
      </w:r>
      <w:r>
        <w:rPr>
          <w:rFonts w:ascii="Times New Roman" w:hAnsi="Times New Roman"/>
          <w:i/>
          <w:sz w:val="28"/>
          <w:szCs w:val="28"/>
          <w:lang w:eastAsia="ru-RU"/>
        </w:rPr>
        <w:t xml:space="preserve"> искусственный интеллект, машинное обучение, системный анализ.</w:t>
      </w:r>
    </w:p>
    <w:p w:rsidR="005D29D4" w:rsidRDefault="005D29D4" w:rsidP="005D29D4">
      <w:pPr>
        <w:spacing w:before="120" w:after="0" w:line="240" w:lineRule="auto"/>
        <w:ind w:firstLine="708"/>
        <w:jc w:val="right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Toschev A.</w:t>
      </w:r>
    </w:p>
    <w:p w:rsidR="005D29D4" w:rsidRDefault="005D29D4" w:rsidP="005D29D4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Kazan (Volga region) Federal University</w:t>
      </w:r>
    </w:p>
    <w:p w:rsidR="005D29D4" w:rsidRDefault="005D29D4" w:rsidP="005D29D4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Kazan, Russia</w:t>
      </w:r>
    </w:p>
    <w:p w:rsidR="005D29D4" w:rsidRDefault="009D7D8A" w:rsidP="005D29D4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fldChar w:fldCharType="begin"/>
      </w:r>
      <w:r w:rsidRPr="00890F90">
        <w:rPr>
          <w:lang w:val="en-US"/>
          <w:rPrChange w:id="0" w:author="talanovm" w:date="2014-04-14T11:11:00Z">
            <w:rPr/>
          </w:rPrChange>
        </w:rPr>
        <w:instrText xml:space="preserve"> HYPERLINK "mailto:atoschev@kpfu.ru" </w:instrText>
      </w:r>
      <w:r>
        <w:fldChar w:fldCharType="separate"/>
      </w:r>
      <w:r w:rsidR="005D29D4">
        <w:rPr>
          <w:rStyle w:val="Hyperlink"/>
          <w:sz w:val="28"/>
          <w:szCs w:val="28"/>
          <w:lang w:val="en-US" w:eastAsia="ru-RU"/>
        </w:rPr>
        <w:t>atoschev@kpfu.ru</w:t>
      </w:r>
      <w:r>
        <w:rPr>
          <w:rStyle w:val="Hyperlink"/>
          <w:sz w:val="28"/>
          <w:szCs w:val="28"/>
          <w:lang w:val="en-US" w:eastAsia="ru-RU"/>
        </w:rPr>
        <w:fldChar w:fldCharType="end"/>
      </w:r>
    </w:p>
    <w:p w:rsidR="00B36DEA" w:rsidRPr="00B17D64" w:rsidRDefault="00B36DEA" w:rsidP="00B36DEA">
      <w:pPr>
        <w:spacing w:before="120" w:after="0" w:line="240" w:lineRule="auto"/>
        <w:ind w:firstLine="708"/>
        <w:jc w:val="right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Talanov</w:t>
      </w:r>
      <w:r w:rsidRPr="00B17D64"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M</w:t>
      </w:r>
      <w:r w:rsidRPr="00B17D64">
        <w:rPr>
          <w:rFonts w:ascii="Times New Roman" w:hAnsi="Times New Roman"/>
          <w:b/>
          <w:sz w:val="28"/>
          <w:szCs w:val="28"/>
          <w:lang w:val="en-US" w:eastAsia="ru-RU"/>
        </w:rPr>
        <w:t>.</w:t>
      </w:r>
    </w:p>
    <w:p w:rsidR="00B36DEA" w:rsidRDefault="00B36DEA" w:rsidP="00B36DEA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Kazan (Volga region) Federal University</w:t>
      </w:r>
    </w:p>
    <w:p w:rsidR="00B36DEA" w:rsidRDefault="00B36DEA" w:rsidP="00B36DEA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Kazan, Russia</w:t>
      </w:r>
    </w:p>
    <w:p w:rsidR="00B36DEA" w:rsidRDefault="009D7D8A" w:rsidP="00B36DEA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hyperlink r:id="rId9" w:history="1">
        <w:r w:rsidR="00B36DEA" w:rsidRPr="007C29FB">
          <w:rPr>
            <w:rStyle w:val="Hyperlink"/>
            <w:sz w:val="28"/>
            <w:szCs w:val="28"/>
            <w:lang w:val="en-US" w:eastAsia="ru-RU"/>
          </w:rPr>
          <w:t>max.talanov@kpfu.ru</w:t>
        </w:r>
      </w:hyperlink>
    </w:p>
    <w:p w:rsidR="005D29D4" w:rsidRDefault="005D29D4" w:rsidP="005D29D4">
      <w:pPr>
        <w:spacing w:before="120" w:after="0" w:line="240" w:lineRule="auto"/>
        <w:ind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</w:p>
    <w:p w:rsidR="005D29D4" w:rsidRPr="005373A3" w:rsidRDefault="005373A3" w:rsidP="005D29D4">
      <w:pPr>
        <w:ind w:left="708" w:hanging="708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THINKING MODEL AND MACHINE UNDERSTANDING OF NATURAL LANGUAGE PRIMITIVE TEXTS AND </w:t>
      </w:r>
      <w:r w:rsidR="009E2C72">
        <w:rPr>
          <w:rFonts w:ascii="Times New Roman" w:hAnsi="Times New Roman"/>
          <w:b/>
          <w:sz w:val="28"/>
          <w:szCs w:val="28"/>
          <w:lang w:val="en-US" w:eastAsia="ru-RU"/>
        </w:rPr>
        <w:t>ITS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 APPLICATION IN INCIDENT PROCESSING SYSTEMS</w:t>
      </w:r>
    </w:p>
    <w:p w:rsidR="005D29D4" w:rsidRDefault="005D29D4" w:rsidP="009E2C72">
      <w:pPr>
        <w:spacing w:before="120"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i/>
          <w:sz w:val="28"/>
          <w:szCs w:val="28"/>
          <w:lang w:val="en-US" w:eastAsia="ru-RU"/>
        </w:rPr>
        <w:t>Abstract: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ins w:id="1" w:author="talanovm" w:date="2014-04-14T11:11:00Z">
        <w:r w:rsidR="00890F90">
          <w:rPr>
            <w:rFonts w:ascii="Times New Roman" w:hAnsi="Times New Roman"/>
            <w:sz w:val="28"/>
            <w:szCs w:val="28"/>
            <w:lang w:val="en-US" w:eastAsia="ru-RU"/>
          </w:rPr>
          <w:t xml:space="preserve">The </w:t>
        </w:r>
      </w:ins>
      <w:del w:id="2" w:author="talanovm" w:date="2014-04-14T11:11:00Z">
        <w:r w:rsidR="009E2C72" w:rsidRPr="009E2C72" w:rsidDel="00890F90">
          <w:rPr>
            <w:rFonts w:ascii="Times New Roman" w:hAnsi="Times New Roman"/>
            <w:i/>
            <w:sz w:val="28"/>
            <w:szCs w:val="28"/>
            <w:lang w:val="en-US" w:eastAsia="ru-RU"/>
          </w:rPr>
          <w:delText xml:space="preserve">Construction </w:delText>
        </w:r>
      </w:del>
      <w:ins w:id="3" w:author="talanovm" w:date="2014-04-14T11:11:00Z">
        <w:r w:rsidR="00890F90">
          <w:rPr>
            <w:rFonts w:ascii="Times New Roman" w:hAnsi="Times New Roman"/>
            <w:i/>
            <w:sz w:val="28"/>
            <w:szCs w:val="28"/>
            <w:lang w:val="en-US" w:eastAsia="ru-RU"/>
          </w:rPr>
          <w:t>c</w:t>
        </w:r>
        <w:r w:rsidR="00890F90" w:rsidRPr="009E2C72">
          <w:rPr>
            <w:rFonts w:ascii="Times New Roman" w:hAnsi="Times New Roman"/>
            <w:i/>
            <w:sz w:val="28"/>
            <w:szCs w:val="28"/>
            <w:lang w:val="en-US" w:eastAsia="ru-RU"/>
          </w:rPr>
          <w:t xml:space="preserve">onstruction </w:t>
        </w:r>
      </w:ins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>of machine understanding is definitely the challenge. There are several technologies used widely.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Currently mainstream applications 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>uses machine oper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>able knowledge bases, for example, Wolfram Alpha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 [1]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>to support simp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le dialogue and operate devices.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Newer the less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lastRenderedPageBreak/>
        <w:t>those approaches do not create machine understanding of even primitive incidents.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We </w:t>
      </w:r>
      <w:r w:rsidR="009E2C72">
        <w:rPr>
          <w:rFonts w:ascii="Times New Roman" w:hAnsi="Times New Roman"/>
          <w:i/>
          <w:sz w:val="28"/>
          <w:szCs w:val="28"/>
          <w:lang w:val="en-US" w:eastAsia="ru-RU"/>
        </w:rPr>
        <w:t>base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 xml:space="preserve"> on assumpt</w:t>
      </w:r>
      <w:r w:rsidR="00335C9E">
        <w:rPr>
          <w:rFonts w:ascii="Times New Roman" w:hAnsi="Times New Roman"/>
          <w:i/>
          <w:sz w:val="28"/>
          <w:szCs w:val="28"/>
          <w:lang w:val="en-US" w:eastAsia="ru-RU"/>
        </w:rPr>
        <w:t xml:space="preserve">ion that human understanding is </w:t>
      </w:r>
      <w:r w:rsidR="009E2C72" w:rsidRPr="009E2C72">
        <w:rPr>
          <w:rFonts w:ascii="Times New Roman" w:hAnsi="Times New Roman"/>
          <w:i/>
          <w:sz w:val="28"/>
          <w:szCs w:val="28"/>
          <w:lang w:val="en-US" w:eastAsia="ru-RU"/>
        </w:rPr>
        <w:t>tightly coupled with human thinking itself.</w:t>
      </w:r>
    </w:p>
    <w:p w:rsidR="005D29D4" w:rsidRDefault="005D29D4" w:rsidP="005D29D4">
      <w:pPr>
        <w:spacing w:line="240" w:lineRule="auto"/>
        <w:ind w:firstLine="708"/>
        <w:jc w:val="both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i/>
          <w:sz w:val="28"/>
          <w:szCs w:val="28"/>
          <w:lang w:val="en-US" w:eastAsia="ru-RU"/>
        </w:rPr>
        <w:t>Keywords: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 artificial intelligence, machine learning, system analysis.</w:t>
      </w:r>
    </w:p>
    <w:p w:rsidR="00411F41" w:rsidRDefault="00335C9E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 настоящее время </w:t>
      </w:r>
      <w:r w:rsidR="00B54FF2">
        <w:rPr>
          <w:rFonts w:ascii="Times New Roman" w:hAnsi="Times New Roman"/>
          <w:sz w:val="28"/>
          <w:szCs w:val="28"/>
          <w:lang w:eastAsia="ru-RU"/>
        </w:rPr>
        <w:t>быстро</w:t>
      </w:r>
      <w:r>
        <w:rPr>
          <w:rFonts w:ascii="Times New Roman" w:hAnsi="Times New Roman"/>
          <w:sz w:val="28"/>
          <w:szCs w:val="28"/>
          <w:lang w:eastAsia="ru-RU"/>
        </w:rPr>
        <w:t xml:space="preserve"> развиваются</w:t>
      </w:r>
      <w:r w:rsidRPr="00335C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интернет технологии, повышается интерактивность мирового информационного пространства. Технологии поиска становятся все более интерактивными. </w:t>
      </w:r>
      <w:r w:rsidR="00B54FF2">
        <w:rPr>
          <w:rFonts w:ascii="Times New Roman" w:hAnsi="Times New Roman"/>
          <w:sz w:val="28"/>
          <w:szCs w:val="28"/>
          <w:lang w:eastAsia="ru-RU"/>
        </w:rPr>
        <w:t xml:space="preserve">Для обеспечения подобной интерактивности широко используется машинное понимание. </w:t>
      </w:r>
      <w:r w:rsidR="001E41E8">
        <w:rPr>
          <w:rFonts w:ascii="Times New Roman" w:hAnsi="Times New Roman"/>
          <w:sz w:val="28"/>
          <w:szCs w:val="28"/>
          <w:lang w:eastAsia="ru-RU"/>
        </w:rPr>
        <w:t>Примером машинного понимания может служить, созданное Лиу Х. и Либерманом Х. приложение «</w:t>
      </w:r>
      <w:proofErr w:type="spellStart"/>
      <w:r w:rsidR="001E41E8">
        <w:rPr>
          <w:rFonts w:ascii="Times New Roman" w:hAnsi="Times New Roman"/>
          <w:sz w:val="28"/>
          <w:szCs w:val="28"/>
          <w:lang w:val="en-US" w:eastAsia="ru-RU"/>
        </w:rPr>
        <w:t>Metafor</w:t>
      </w:r>
      <w:proofErr w:type="spellEnd"/>
      <w:r w:rsidR="001E41E8">
        <w:rPr>
          <w:rFonts w:ascii="Times New Roman" w:hAnsi="Times New Roman"/>
          <w:sz w:val="28"/>
          <w:szCs w:val="28"/>
          <w:lang w:eastAsia="ru-RU"/>
        </w:rPr>
        <w:t>»</w:t>
      </w:r>
      <w:r w:rsidR="00411F4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11F41" w:rsidRPr="00411F41">
        <w:rPr>
          <w:rFonts w:ascii="Times New Roman" w:hAnsi="Times New Roman"/>
          <w:sz w:val="28"/>
          <w:szCs w:val="28"/>
          <w:lang w:eastAsia="ru-RU"/>
        </w:rPr>
        <w:t>[1]</w:t>
      </w:r>
      <w:r w:rsidR="001E41E8">
        <w:rPr>
          <w:rFonts w:ascii="Times New Roman" w:hAnsi="Times New Roman"/>
          <w:sz w:val="28"/>
          <w:szCs w:val="28"/>
          <w:lang w:eastAsia="ru-RU"/>
        </w:rPr>
        <w:t xml:space="preserve">. Данное приложение </w:t>
      </w:r>
      <w:del w:id="4" w:author="talanovm" w:date="2014-04-14T11:12:00Z">
        <w:r w:rsidR="001E41E8" w:rsidDel="00890F90">
          <w:rPr>
            <w:rFonts w:ascii="Times New Roman" w:hAnsi="Times New Roman"/>
            <w:sz w:val="28"/>
            <w:szCs w:val="28"/>
            <w:lang w:eastAsia="ru-RU"/>
          </w:rPr>
          <w:delText>могло</w:delText>
        </w:r>
        <w:r w:rsidR="00411F41" w:rsidDel="00890F90">
          <w:rPr>
            <w:rFonts w:ascii="Times New Roman" w:hAnsi="Times New Roman"/>
            <w:sz w:val="28"/>
            <w:szCs w:val="28"/>
            <w:lang w:eastAsia="ru-RU"/>
          </w:rPr>
          <w:delText xml:space="preserve"> </w:delText>
        </w:r>
      </w:del>
      <w:ins w:id="5" w:author="talanovm" w:date="2014-04-14T11:12:00Z">
        <w:r w:rsidR="00890F90">
          <w:rPr>
            <w:rFonts w:ascii="Times New Roman" w:hAnsi="Times New Roman"/>
            <w:sz w:val="28"/>
            <w:szCs w:val="28"/>
            <w:lang w:eastAsia="ru-RU"/>
          </w:rPr>
          <w:t>может</w:t>
        </w:r>
        <w:r w:rsidR="00890F90">
          <w:rPr>
            <w:rFonts w:ascii="Times New Roman" w:hAnsi="Times New Roman"/>
            <w:sz w:val="28"/>
            <w:szCs w:val="28"/>
            <w:lang w:eastAsia="ru-RU"/>
          </w:rPr>
          <w:t xml:space="preserve"> </w:t>
        </w:r>
      </w:ins>
      <w:r w:rsidR="00411F41">
        <w:rPr>
          <w:rFonts w:ascii="Times New Roman" w:hAnsi="Times New Roman"/>
          <w:sz w:val="28"/>
          <w:szCs w:val="28"/>
          <w:lang w:eastAsia="ru-RU"/>
        </w:rPr>
        <w:t xml:space="preserve">по описанию на английском языке создавать классы на </w:t>
      </w:r>
      <w:r w:rsidR="00411F41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411F41" w:rsidRPr="00411F41">
        <w:rPr>
          <w:rFonts w:ascii="Times New Roman" w:hAnsi="Times New Roman"/>
          <w:sz w:val="28"/>
          <w:szCs w:val="28"/>
          <w:lang w:eastAsia="ru-RU"/>
        </w:rPr>
        <w:t>.</w:t>
      </w:r>
      <w:r w:rsidR="00411F4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9E2C72" w:rsidRDefault="00411F41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Человеческое </w:t>
      </w:r>
      <w:del w:id="6" w:author="talanovm" w:date="2014-04-14T11:13:00Z">
        <w:r w:rsidR="00B54FF2" w:rsidDel="008B2421">
          <w:rPr>
            <w:rFonts w:ascii="Times New Roman" w:hAnsi="Times New Roman"/>
            <w:sz w:val="28"/>
            <w:szCs w:val="28"/>
            <w:lang w:eastAsia="ru-RU"/>
          </w:rPr>
          <w:delText xml:space="preserve">Понимание </w:delText>
        </w:r>
      </w:del>
      <w:ins w:id="7" w:author="talanovm" w:date="2014-04-14T11:13:00Z">
        <w:r w:rsidR="008B2421">
          <w:rPr>
            <w:rFonts w:ascii="Times New Roman" w:hAnsi="Times New Roman"/>
            <w:sz w:val="28"/>
            <w:szCs w:val="28"/>
            <w:lang w:eastAsia="ru-RU"/>
          </w:rPr>
          <w:t>п</w:t>
        </w:r>
        <w:r w:rsidR="008B2421">
          <w:rPr>
            <w:rFonts w:ascii="Times New Roman" w:hAnsi="Times New Roman"/>
            <w:sz w:val="28"/>
            <w:szCs w:val="28"/>
            <w:lang w:eastAsia="ru-RU"/>
          </w:rPr>
          <w:t xml:space="preserve">онимание </w:t>
        </w:r>
      </w:ins>
      <w:r w:rsidR="00B54FF2">
        <w:rPr>
          <w:rFonts w:ascii="Times New Roman" w:hAnsi="Times New Roman"/>
          <w:sz w:val="28"/>
          <w:szCs w:val="28"/>
          <w:lang w:eastAsia="ru-RU"/>
        </w:rPr>
        <w:t xml:space="preserve">тесно связано с мыслительной деятельностью и является одной из его функций </w:t>
      </w:r>
      <w:r w:rsidR="00B54FF2" w:rsidRPr="00B54FF2">
        <w:rPr>
          <w:rFonts w:ascii="Times New Roman" w:hAnsi="Times New Roman"/>
          <w:sz w:val="28"/>
          <w:szCs w:val="28"/>
          <w:lang w:eastAsia="ru-RU"/>
        </w:rPr>
        <w:t>[2</w:t>
      </w:r>
      <w:r w:rsidR="00B54FF2">
        <w:rPr>
          <w:rFonts w:ascii="Times New Roman" w:hAnsi="Times New Roman"/>
          <w:sz w:val="28"/>
          <w:szCs w:val="28"/>
          <w:lang w:eastAsia="ru-RU"/>
        </w:rPr>
        <w:t>].</w:t>
      </w:r>
      <w:r w:rsidR="00297923" w:rsidRPr="0029792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97923">
        <w:rPr>
          <w:rFonts w:ascii="Times New Roman" w:hAnsi="Times New Roman"/>
          <w:sz w:val="28"/>
          <w:szCs w:val="28"/>
          <w:lang w:eastAsia="ru-RU"/>
        </w:rPr>
        <w:t>Моделей мышления существует множество</w:t>
      </w:r>
      <w:ins w:id="8" w:author="talanovm" w:date="2014-04-14T11:13:00Z">
        <w:r w:rsidR="008B2421">
          <w:rPr>
            <w:rFonts w:ascii="Times New Roman" w:hAnsi="Times New Roman"/>
            <w:sz w:val="28"/>
            <w:szCs w:val="28"/>
            <w:lang w:eastAsia="ru-RU"/>
          </w:rPr>
          <w:t>,</w:t>
        </w:r>
      </w:ins>
      <w:del w:id="9" w:author="talanovm" w:date="2014-04-14T11:13:00Z">
        <w:r w:rsidR="00297923" w:rsidDel="008B2421">
          <w:rPr>
            <w:rFonts w:ascii="Times New Roman" w:hAnsi="Times New Roman"/>
            <w:sz w:val="28"/>
            <w:szCs w:val="28"/>
            <w:lang w:eastAsia="ru-RU"/>
          </w:rPr>
          <w:delText>.</w:delText>
        </w:r>
      </w:del>
      <w:r w:rsidR="00297923">
        <w:rPr>
          <w:rFonts w:ascii="Times New Roman" w:hAnsi="Times New Roman"/>
          <w:sz w:val="28"/>
          <w:szCs w:val="28"/>
          <w:lang w:eastAsia="ru-RU"/>
        </w:rPr>
        <w:t xml:space="preserve"> </w:t>
      </w:r>
      <w:del w:id="10" w:author="talanovm" w:date="2014-04-14T11:13:00Z">
        <w:r w:rsidR="00297923" w:rsidDel="008B2421">
          <w:rPr>
            <w:rFonts w:ascii="Times New Roman" w:hAnsi="Times New Roman"/>
            <w:sz w:val="28"/>
            <w:szCs w:val="28"/>
            <w:lang w:eastAsia="ru-RU"/>
          </w:rPr>
          <w:delText>Например</w:delText>
        </w:r>
      </w:del>
      <w:ins w:id="11" w:author="talanovm" w:date="2014-04-14T11:13:00Z">
        <w:r w:rsidR="008B2421">
          <w:rPr>
            <w:rFonts w:ascii="Times New Roman" w:hAnsi="Times New Roman"/>
            <w:sz w:val="28"/>
            <w:szCs w:val="28"/>
            <w:lang w:eastAsia="ru-RU"/>
          </w:rPr>
          <w:t>н</w:t>
        </w:r>
        <w:r w:rsidR="008B2421">
          <w:rPr>
            <w:rFonts w:ascii="Times New Roman" w:hAnsi="Times New Roman"/>
            <w:sz w:val="28"/>
            <w:szCs w:val="28"/>
            <w:lang w:eastAsia="ru-RU"/>
          </w:rPr>
          <w:t>апример</w:t>
        </w:r>
      </w:ins>
      <w:r w:rsidR="00297923">
        <w:rPr>
          <w:rFonts w:ascii="Times New Roman" w:hAnsi="Times New Roman"/>
          <w:sz w:val="28"/>
          <w:szCs w:val="28"/>
          <w:lang w:eastAsia="ru-RU"/>
        </w:rPr>
        <w:t xml:space="preserve">, модель Рассела </w:t>
      </w:r>
      <w:r w:rsidR="00297923">
        <w:rPr>
          <w:rFonts w:ascii="Times New Roman" w:hAnsi="Times New Roman"/>
          <w:sz w:val="28"/>
          <w:szCs w:val="28"/>
          <w:lang w:val="en-US" w:eastAsia="ru-RU"/>
        </w:rPr>
        <w:t>C</w:t>
      </w:r>
      <w:r w:rsidR="00297923">
        <w:rPr>
          <w:rFonts w:ascii="Times New Roman" w:hAnsi="Times New Roman"/>
          <w:sz w:val="28"/>
          <w:szCs w:val="28"/>
          <w:lang w:eastAsia="ru-RU"/>
        </w:rPr>
        <w:t>.</w:t>
      </w:r>
      <w:r w:rsidR="00297923" w:rsidRPr="0029792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97923">
        <w:rPr>
          <w:rFonts w:ascii="Times New Roman" w:hAnsi="Times New Roman"/>
          <w:sz w:val="28"/>
          <w:szCs w:val="28"/>
          <w:lang w:eastAsia="ru-RU"/>
        </w:rPr>
        <w:t xml:space="preserve">и Норвига П. </w:t>
      </w:r>
      <w:r w:rsidR="00297923" w:rsidRPr="00297923">
        <w:rPr>
          <w:rFonts w:ascii="Times New Roman" w:hAnsi="Times New Roman"/>
          <w:sz w:val="28"/>
          <w:szCs w:val="28"/>
          <w:lang w:eastAsia="ru-RU"/>
        </w:rPr>
        <w:t>[3]</w:t>
      </w:r>
      <w:r w:rsidR="00297923">
        <w:rPr>
          <w:rFonts w:ascii="Times New Roman" w:hAnsi="Times New Roman"/>
          <w:sz w:val="28"/>
          <w:szCs w:val="28"/>
          <w:lang w:eastAsia="ru-RU"/>
        </w:rPr>
        <w:t xml:space="preserve">, модель шести уровней мышления Мински М </w:t>
      </w:r>
      <w:r w:rsidR="00297923" w:rsidRPr="00297923">
        <w:rPr>
          <w:rFonts w:ascii="Times New Roman" w:hAnsi="Times New Roman"/>
          <w:sz w:val="28"/>
          <w:szCs w:val="28"/>
          <w:lang w:eastAsia="ru-RU"/>
        </w:rPr>
        <w:t>[4]</w:t>
      </w:r>
      <w:r w:rsidR="00297923">
        <w:rPr>
          <w:rFonts w:ascii="Times New Roman" w:hAnsi="Times New Roman"/>
          <w:sz w:val="28"/>
          <w:szCs w:val="28"/>
          <w:lang w:eastAsia="ru-RU"/>
        </w:rPr>
        <w:t>. Нами была выбр</w:t>
      </w:r>
      <w:r w:rsidR="003A27D7">
        <w:rPr>
          <w:rFonts w:ascii="Times New Roman" w:hAnsi="Times New Roman"/>
          <w:sz w:val="28"/>
          <w:szCs w:val="28"/>
          <w:lang w:eastAsia="ru-RU"/>
        </w:rPr>
        <w:t>ана модель Мински, так как она</w:t>
      </w:r>
      <w:r w:rsidR="00297923">
        <w:rPr>
          <w:rFonts w:ascii="Times New Roman" w:hAnsi="Times New Roman"/>
          <w:sz w:val="28"/>
          <w:szCs w:val="28"/>
          <w:lang w:eastAsia="ru-RU"/>
        </w:rPr>
        <w:t xml:space="preserve"> более удобна для интерпретации в рамках компьютерной системы.</w:t>
      </w:r>
      <w:r w:rsidR="0009323A">
        <w:rPr>
          <w:rFonts w:ascii="Times New Roman" w:hAnsi="Times New Roman"/>
          <w:sz w:val="28"/>
          <w:szCs w:val="28"/>
          <w:lang w:eastAsia="ru-RU"/>
        </w:rPr>
        <w:t xml:space="preserve"> Модель состоит из шести уровней</w:t>
      </w:r>
      <w:r w:rsidR="00A9141E">
        <w:rPr>
          <w:rFonts w:ascii="Times New Roman" w:hAnsi="Times New Roman"/>
          <w:sz w:val="28"/>
          <w:szCs w:val="28"/>
          <w:lang w:eastAsia="ru-RU"/>
        </w:rPr>
        <w:t xml:space="preserve"> мышления и триплета: Критик-Селектор-</w:t>
      </w:r>
      <w:del w:id="12" w:author="talanovm" w:date="2014-04-14T11:18:00Z">
        <w:r w:rsidR="00A9141E" w:rsidDel="008B2421">
          <w:rPr>
            <w:rFonts w:ascii="Times New Roman" w:hAnsi="Times New Roman"/>
            <w:sz w:val="28"/>
            <w:szCs w:val="28"/>
            <w:lang w:eastAsia="ru-RU"/>
          </w:rPr>
          <w:delText xml:space="preserve">Путь </w:delText>
        </w:r>
      </w:del>
      <w:ins w:id="13" w:author="talanovm" w:date="2014-04-14T11:18:00Z">
        <w:r w:rsidR="008B2421">
          <w:rPr>
            <w:rFonts w:ascii="Times New Roman" w:hAnsi="Times New Roman"/>
            <w:sz w:val="28"/>
            <w:szCs w:val="28"/>
            <w:lang w:eastAsia="ru-RU"/>
          </w:rPr>
          <w:t>Образ</w:t>
        </w:r>
        <w:r w:rsidR="008B2421">
          <w:rPr>
            <w:rFonts w:ascii="Times New Roman" w:hAnsi="Times New Roman"/>
            <w:sz w:val="28"/>
            <w:szCs w:val="28"/>
            <w:lang w:eastAsia="ru-RU"/>
          </w:rPr>
          <w:t xml:space="preserve"> </w:t>
        </w:r>
      </w:ins>
      <w:r w:rsidR="00A9141E">
        <w:rPr>
          <w:rFonts w:ascii="Times New Roman" w:hAnsi="Times New Roman"/>
          <w:sz w:val="28"/>
          <w:szCs w:val="28"/>
          <w:lang w:eastAsia="ru-RU"/>
        </w:rPr>
        <w:t>мышления</w:t>
      </w:r>
      <w:r w:rsidR="0009323A">
        <w:rPr>
          <w:rFonts w:ascii="Times New Roman" w:hAnsi="Times New Roman"/>
          <w:sz w:val="28"/>
          <w:szCs w:val="28"/>
          <w:lang w:eastAsia="ru-RU"/>
        </w:rPr>
        <w:t>. Каждый последующий уровень инкапсулирует предыдущий. Схема модели представлена на Рисунок 1.</w:t>
      </w:r>
    </w:p>
    <w:p w:rsidR="00743850" w:rsidRDefault="00743850" w:rsidP="00743850">
      <w:pPr>
        <w:spacing w:line="240" w:lineRule="auto"/>
        <w:ind w:firstLine="708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43850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61395F" wp14:editId="7EE2F0AA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765300" cy="1404620"/>
                <wp:effectExtent l="0" t="0" r="2540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55D" w:rsidRPr="00743850" w:rsidRDefault="002D255D">
                            <w:pPr>
                              <w:rPr>
                                <w:lang w:val="en-US"/>
                              </w:rPr>
                            </w:pPr>
                            <w:r>
                              <w:t>Ценности, Идеалы и Табу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7A6139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5pt;width:139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">
                <v:textbox style="mso-fit-shape-to-text:t">
                  <w:txbxContent>
                    <w:p w:rsidR="002D255D" w:rsidRPr="00743850" w:rsidRDefault="002D255D">
                      <w:pPr>
                        <w:rPr>
                          <w:lang w:val="en-US"/>
                        </w:rPr>
                      </w:pPr>
                      <w:r>
                        <w:t>Ценности, Идеалы и Табу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43850" w:rsidRDefault="00743850" w:rsidP="00743850">
      <w:pPr>
        <w:spacing w:line="240" w:lineRule="auto"/>
        <w:ind w:firstLine="708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16464" wp14:editId="24C52BD1">
                <wp:simplePos x="0" y="0"/>
                <wp:positionH relativeFrom="column">
                  <wp:posOffset>3441065</wp:posOffset>
                </wp:positionH>
                <wp:positionV relativeFrom="paragraph">
                  <wp:posOffset>1565910</wp:posOffset>
                </wp:positionV>
                <wp:extent cx="45719" cy="266700"/>
                <wp:effectExtent l="38100" t="38100" r="5016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96A02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.95pt;margin-top:123.3pt;width:3.6pt;height:2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C1A9E" wp14:editId="4225F950">
                <wp:simplePos x="0" y="0"/>
                <wp:positionH relativeFrom="column">
                  <wp:posOffset>2416810</wp:posOffset>
                </wp:positionH>
                <wp:positionV relativeFrom="paragraph">
                  <wp:posOffset>1565910</wp:posOffset>
                </wp:positionV>
                <wp:extent cx="45719" cy="260350"/>
                <wp:effectExtent l="57150" t="38100" r="50165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1AC147" id="Straight Arrow Connector 7" o:spid="_x0000_s1026" type="#_x0000_t32" style="position:absolute;margin-left:190.3pt;margin-top:123.3pt;width:3.6pt;height:20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A4AB4" wp14:editId="6270B0A8">
                <wp:simplePos x="0" y="0"/>
                <wp:positionH relativeFrom="column">
                  <wp:posOffset>3509646</wp:posOffset>
                </wp:positionH>
                <wp:positionV relativeFrom="paragraph">
                  <wp:posOffset>105410</wp:posOffset>
                </wp:positionV>
                <wp:extent cx="45719" cy="190500"/>
                <wp:effectExtent l="57150" t="0" r="5016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52180C" id="Straight Arrow Connector 3" o:spid="_x0000_s1026" type="#_x0000_t32" style="position:absolute;margin-left:276.35pt;margin-top:8.3pt;width:3.6pt;height: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611FF" wp14:editId="6D5D2BDD">
                <wp:simplePos x="0" y="0"/>
                <wp:positionH relativeFrom="column">
                  <wp:posOffset>2336165</wp:posOffset>
                </wp:positionH>
                <wp:positionV relativeFrom="paragraph">
                  <wp:posOffset>111760</wp:posOffset>
                </wp:positionV>
                <wp:extent cx="45719" cy="171450"/>
                <wp:effectExtent l="38100" t="0" r="5016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F464D4" id="Straight Arrow Connector 2" o:spid="_x0000_s1026" type="#_x0000_t32" style="position:absolute;margin-left:183.95pt;margin-top:8.8pt;width:3.6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8C163" wp14:editId="0FCFAF6F">
                <wp:simplePos x="0" y="0"/>
                <wp:positionH relativeFrom="column">
                  <wp:posOffset>2958465</wp:posOffset>
                </wp:positionH>
                <wp:positionV relativeFrom="paragraph">
                  <wp:posOffset>105410</wp:posOffset>
                </wp:positionV>
                <wp:extent cx="12700" cy="177800"/>
                <wp:effectExtent l="38100" t="0" r="6350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93AF19" id="Straight Arrow Connector 1" o:spid="_x0000_s1026" type="#_x0000_t32" style="position:absolute;margin-left:232.95pt;margin-top:8.3pt;width:1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2164" w:type="dxa"/>
        <w:tblLook w:val="04A0" w:firstRow="1" w:lastRow="0" w:firstColumn="1" w:lastColumn="0" w:noHBand="0" w:noVBand="1"/>
      </w:tblPr>
      <w:tblGrid>
        <w:gridCol w:w="5097"/>
      </w:tblGrid>
      <w:tr w:rsidR="003A27D7" w:rsidTr="00743850">
        <w:tc>
          <w:tcPr>
            <w:tcW w:w="5097" w:type="dxa"/>
          </w:tcPr>
          <w:p w:rsidR="003A27D7" w:rsidRPr="003A27D7" w:rsidRDefault="00743850" w:rsidP="007438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Уровень с</w:t>
            </w:r>
            <w:r w:rsidR="003A27D7">
              <w:rPr>
                <w:rFonts w:ascii="Times New Roman" w:hAnsi="Times New Roman"/>
                <w:sz w:val="28"/>
                <w:szCs w:val="28"/>
                <w:lang w:eastAsia="ru-RU"/>
              </w:rPr>
              <w:t>амосознательн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ой рефлексии</w:t>
            </w:r>
          </w:p>
        </w:tc>
      </w:tr>
      <w:tr w:rsidR="003A27D7" w:rsidTr="00743850">
        <w:tc>
          <w:tcPr>
            <w:tcW w:w="5097" w:type="dxa"/>
          </w:tcPr>
          <w:p w:rsidR="003A27D7" w:rsidRDefault="00743850" w:rsidP="007438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Уровень саморефлексии</w:t>
            </w:r>
          </w:p>
        </w:tc>
      </w:tr>
      <w:tr w:rsidR="003A27D7" w:rsidTr="00743850">
        <w:tc>
          <w:tcPr>
            <w:tcW w:w="5097" w:type="dxa"/>
          </w:tcPr>
          <w:p w:rsidR="003A27D7" w:rsidRDefault="00743850" w:rsidP="007438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Уровень рефлексии</w:t>
            </w:r>
          </w:p>
        </w:tc>
      </w:tr>
      <w:tr w:rsidR="003A27D7" w:rsidTr="00743850">
        <w:tc>
          <w:tcPr>
            <w:tcW w:w="5097" w:type="dxa"/>
          </w:tcPr>
          <w:p w:rsidR="003A27D7" w:rsidRDefault="00743850" w:rsidP="007438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Уровень мышления</w:t>
            </w:r>
          </w:p>
        </w:tc>
      </w:tr>
      <w:tr w:rsidR="003A27D7" w:rsidTr="00743850">
        <w:tc>
          <w:tcPr>
            <w:tcW w:w="5097" w:type="dxa"/>
          </w:tcPr>
          <w:p w:rsidR="003A27D7" w:rsidRDefault="00743850" w:rsidP="0009323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Уровень </w:t>
            </w:r>
            <w:r w:rsidR="0009323A">
              <w:rPr>
                <w:rFonts w:ascii="Times New Roman" w:hAnsi="Times New Roman"/>
                <w:sz w:val="28"/>
                <w:szCs w:val="28"/>
                <w:lang w:eastAsia="ru-RU"/>
              </w:rPr>
              <w:t>обученных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реакций</w:t>
            </w:r>
          </w:p>
        </w:tc>
      </w:tr>
      <w:tr w:rsidR="003A27D7" w:rsidTr="00743850">
        <w:tc>
          <w:tcPr>
            <w:tcW w:w="5097" w:type="dxa"/>
          </w:tcPr>
          <w:p w:rsidR="003A27D7" w:rsidRDefault="00743850" w:rsidP="0074385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Уровень инстинктивных реакций</w:t>
            </w:r>
          </w:p>
        </w:tc>
      </w:tr>
    </w:tbl>
    <w:p w:rsidR="003A27D7" w:rsidRDefault="00743850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743850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405105" wp14:editId="65710DD9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1765300" cy="49530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55D" w:rsidRPr="00743850" w:rsidRDefault="002D255D" w:rsidP="007438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Инстинктивные страхи и стимулы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405105" id="_x0000_s1027" type="#_x0000_t202" style="position:absolute;left:0;text-align:left;margin-left:0;margin-top:20.15pt;width:139pt;height:39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">
                <v:textbox>
                  <w:txbxContent>
                    <w:p w:rsidR="002D255D" w:rsidRPr="00743850" w:rsidRDefault="002D255D" w:rsidP="007438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Инстинктивные страхи и стимулы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546E7" w:rsidRDefault="000546E7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743850" w:rsidRDefault="00743850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743850" w:rsidRDefault="0009323A" w:rsidP="00743850">
      <w:pPr>
        <w:spacing w:line="240" w:lineRule="auto"/>
        <w:ind w:firstLine="708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</w:t>
      </w:r>
      <w:r w:rsidR="00743850">
        <w:rPr>
          <w:rFonts w:ascii="Times New Roman" w:hAnsi="Times New Roman"/>
          <w:sz w:val="28"/>
          <w:szCs w:val="28"/>
          <w:lang w:eastAsia="ru-RU"/>
        </w:rPr>
        <w:t xml:space="preserve"> 1. Модель Шести уровней Мински М.</w:t>
      </w:r>
    </w:p>
    <w:p w:rsidR="0009323A" w:rsidRPr="0009323A" w:rsidRDefault="0009323A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del w:id="14" w:author="talanovm" w:date="2014-04-14T11:14:00Z">
        <w:r w:rsidRPr="0009323A" w:rsidDel="008B2421">
          <w:rPr>
            <w:rFonts w:ascii="Times New Roman" w:hAnsi="Times New Roman"/>
            <w:sz w:val="28"/>
            <w:szCs w:val="28"/>
            <w:lang w:eastAsia="ru-RU"/>
          </w:rPr>
          <w:delText>Чтобы понять модель шести уровней лучше рассмотреть их на п</w:delText>
        </w:r>
      </w:del>
      <w:ins w:id="15" w:author="talanovm" w:date="2014-04-14T11:14:00Z">
        <w:r w:rsidR="008B2421">
          <w:rPr>
            <w:rFonts w:ascii="Times New Roman" w:hAnsi="Times New Roman"/>
            <w:sz w:val="28"/>
            <w:szCs w:val="28"/>
            <w:lang w:eastAsia="ru-RU"/>
          </w:rPr>
          <w:t>П</w:t>
        </w:r>
      </w:ins>
      <w:r w:rsidRPr="0009323A">
        <w:rPr>
          <w:rFonts w:ascii="Times New Roman" w:hAnsi="Times New Roman"/>
          <w:sz w:val="28"/>
          <w:szCs w:val="28"/>
          <w:lang w:eastAsia="ru-RU"/>
        </w:rPr>
        <w:t>ример</w:t>
      </w:r>
      <w:ins w:id="16" w:author="talanovm" w:date="2014-04-14T11:15:00Z">
        <w:r w:rsidR="008B2421">
          <w:rPr>
            <w:rFonts w:ascii="Times New Roman" w:hAnsi="Times New Roman"/>
            <w:sz w:val="28"/>
            <w:szCs w:val="28"/>
            <w:lang w:eastAsia="ru-RU"/>
          </w:rPr>
          <w:t>ы</w:t>
        </w:r>
      </w:ins>
      <w:del w:id="17" w:author="talanovm" w:date="2014-04-14T11:15:00Z">
        <w:r w:rsidRPr="0009323A" w:rsidDel="008B2421">
          <w:rPr>
            <w:rFonts w:ascii="Times New Roman" w:hAnsi="Times New Roman"/>
            <w:sz w:val="28"/>
            <w:szCs w:val="28"/>
            <w:lang w:eastAsia="ru-RU"/>
          </w:rPr>
          <w:delText>е</w:delText>
        </w:r>
      </w:del>
      <w:r w:rsidRPr="0009323A">
        <w:rPr>
          <w:rFonts w:ascii="Times New Roman" w:hAnsi="Times New Roman"/>
          <w:sz w:val="28"/>
          <w:szCs w:val="28"/>
          <w:lang w:eastAsia="ru-RU"/>
        </w:rPr>
        <w:t xml:space="preserve"> человеческого поведения</w:t>
      </w:r>
      <w:ins w:id="18" w:author="talanovm" w:date="2014-04-14T11:15:00Z">
        <w:r w:rsidR="008B2421">
          <w:rPr>
            <w:rFonts w:ascii="Times New Roman" w:hAnsi="Times New Roman"/>
            <w:sz w:val="28"/>
            <w:szCs w:val="28"/>
            <w:lang w:eastAsia="ru-RU"/>
          </w:rPr>
          <w:t>:</w:t>
        </w:r>
      </w:ins>
      <w:del w:id="19" w:author="talanovm" w:date="2014-04-14T11:15:00Z">
        <w:r w:rsidRPr="0009323A" w:rsidDel="008B2421">
          <w:rPr>
            <w:rFonts w:ascii="Times New Roman" w:hAnsi="Times New Roman"/>
            <w:sz w:val="28"/>
            <w:szCs w:val="28"/>
            <w:lang w:eastAsia="ru-RU"/>
          </w:rPr>
          <w:delText>.</w:delText>
        </w:r>
      </w:del>
      <w:r w:rsidRPr="0009323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743850" w:rsidRDefault="0009323A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323A">
        <w:rPr>
          <w:rFonts w:ascii="Times New Roman" w:hAnsi="Times New Roman"/>
          <w:i/>
          <w:sz w:val="28"/>
          <w:szCs w:val="28"/>
          <w:lang w:eastAsia="ru-RU"/>
        </w:rPr>
        <w:t>Уровень инстинктивных реакций:</w:t>
      </w:r>
      <w:r>
        <w:rPr>
          <w:rFonts w:ascii="Times New Roman" w:hAnsi="Times New Roman"/>
          <w:sz w:val="28"/>
          <w:szCs w:val="28"/>
          <w:lang w:eastAsia="ru-RU"/>
        </w:rPr>
        <w:t xml:space="preserve"> Петя услышал звук и повернул свою голову.</w:t>
      </w:r>
    </w:p>
    <w:p w:rsidR="0009323A" w:rsidRDefault="0009323A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323A">
        <w:rPr>
          <w:rFonts w:ascii="Times New Roman" w:hAnsi="Times New Roman"/>
          <w:i/>
          <w:sz w:val="28"/>
          <w:szCs w:val="28"/>
          <w:lang w:eastAsia="ru-RU"/>
        </w:rPr>
        <w:t xml:space="preserve">Уровень обученных реакций: </w:t>
      </w:r>
      <w:r>
        <w:rPr>
          <w:rFonts w:ascii="Times New Roman" w:hAnsi="Times New Roman"/>
          <w:sz w:val="28"/>
          <w:szCs w:val="28"/>
          <w:lang w:eastAsia="ru-RU"/>
        </w:rPr>
        <w:t>Петя увидел быстро приближающуюся машину. Он запомнил эту ситуацию и теперь знает, что нужно отойти в сторону.</w:t>
      </w:r>
    </w:p>
    <w:p w:rsidR="0009323A" w:rsidRDefault="002D255D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i/>
          <w:sz w:val="28"/>
          <w:szCs w:val="28"/>
          <w:lang w:eastAsia="ru-RU"/>
        </w:rPr>
        <w:lastRenderedPageBreak/>
        <w:t>Уровень рассуждений</w:t>
      </w:r>
      <w:r w:rsidR="0009323A" w:rsidRPr="0009323A">
        <w:rPr>
          <w:rFonts w:ascii="Times New Roman" w:hAnsi="Times New Roman"/>
          <w:i/>
          <w:sz w:val="28"/>
          <w:szCs w:val="28"/>
          <w:lang w:eastAsia="ru-RU"/>
        </w:rPr>
        <w:t xml:space="preserve">: </w:t>
      </w:r>
      <w:r w:rsidR="0009323A">
        <w:rPr>
          <w:rFonts w:ascii="Times New Roman" w:hAnsi="Times New Roman"/>
          <w:sz w:val="28"/>
          <w:szCs w:val="28"/>
          <w:lang w:eastAsia="ru-RU"/>
        </w:rPr>
        <w:t>Чтобы понять, что нужно предложить покупателю на встрече она рассмотрела несколько альтернатив и выбрала лучшую.</w:t>
      </w:r>
    </w:p>
    <w:p w:rsidR="0009323A" w:rsidRDefault="00A9141E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141E">
        <w:rPr>
          <w:rFonts w:ascii="Times New Roman" w:hAnsi="Times New Roman"/>
          <w:i/>
          <w:sz w:val="28"/>
          <w:szCs w:val="28"/>
          <w:lang w:eastAsia="ru-RU"/>
        </w:rPr>
        <w:t>Уровень рефлексии:</w:t>
      </w:r>
      <w:r>
        <w:rPr>
          <w:rFonts w:ascii="Times New Roman" w:hAnsi="Times New Roman"/>
          <w:sz w:val="28"/>
          <w:szCs w:val="28"/>
          <w:lang w:eastAsia="ru-RU"/>
        </w:rPr>
        <w:t xml:space="preserve"> Петя размышляет над тем что он недавно сделал</w:t>
      </w:r>
      <w:ins w:id="20" w:author="talanovm" w:date="2014-04-14T11:15:00Z">
        <w:r w:rsidR="008B2421">
          <w:rPr>
            <w:rFonts w:ascii="Times New Roman" w:hAnsi="Times New Roman"/>
            <w:sz w:val="28"/>
            <w:szCs w:val="28"/>
            <w:lang w:eastAsia="ru-RU"/>
          </w:rPr>
          <w:t xml:space="preserve"> для того чтоб стать более</w:t>
        </w:r>
      </w:ins>
      <w:ins w:id="21" w:author="talanovm" w:date="2014-04-14T11:16:00Z">
        <w:r w:rsidR="008B2421">
          <w:rPr>
            <w:rFonts w:ascii="Times New Roman" w:hAnsi="Times New Roman"/>
            <w:sz w:val="28"/>
            <w:szCs w:val="28"/>
            <w:lang w:eastAsia="ru-RU"/>
          </w:rPr>
          <w:t xml:space="preserve"> высококвалифицированным профессионалом</w:t>
        </w:r>
      </w:ins>
      <w:del w:id="22" w:author="talanovm" w:date="2014-04-14T11:15:00Z">
        <w:r w:rsidDel="008B2421">
          <w:rPr>
            <w:rFonts w:ascii="Times New Roman" w:hAnsi="Times New Roman"/>
            <w:sz w:val="28"/>
            <w:szCs w:val="28"/>
            <w:lang w:eastAsia="ru-RU"/>
          </w:rPr>
          <w:delText>.</w:delText>
        </w:r>
      </w:del>
    </w:p>
    <w:p w:rsidR="00A9141E" w:rsidRDefault="00A9141E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141E">
        <w:rPr>
          <w:rFonts w:ascii="Times New Roman" w:hAnsi="Times New Roman"/>
          <w:i/>
          <w:sz w:val="28"/>
          <w:szCs w:val="28"/>
          <w:lang w:eastAsia="ru-RU"/>
        </w:rPr>
        <w:t>Уровень саморефлексии:</w:t>
      </w:r>
      <w:r>
        <w:rPr>
          <w:rFonts w:ascii="Times New Roman" w:hAnsi="Times New Roman"/>
          <w:sz w:val="28"/>
          <w:szCs w:val="28"/>
          <w:lang w:eastAsia="ru-RU"/>
        </w:rPr>
        <w:t xml:space="preserve"> Нежелание опаздывать заставляет Петю заранее продумывать </w:t>
      </w:r>
      <w:del w:id="23" w:author="talanovm" w:date="2014-04-14T11:16:00Z">
        <w:r w:rsidDel="008B2421">
          <w:rPr>
            <w:rFonts w:ascii="Times New Roman" w:hAnsi="Times New Roman"/>
            <w:sz w:val="28"/>
            <w:szCs w:val="28"/>
            <w:lang w:eastAsia="ru-RU"/>
          </w:rPr>
          <w:delText xml:space="preserve">ее </w:delText>
        </w:r>
      </w:del>
      <w:ins w:id="24" w:author="talanovm" w:date="2014-04-14T11:16:00Z">
        <w:r w:rsidR="008B2421">
          <w:rPr>
            <w:rFonts w:ascii="Times New Roman" w:hAnsi="Times New Roman"/>
            <w:sz w:val="28"/>
            <w:szCs w:val="28"/>
            <w:lang w:eastAsia="ru-RU"/>
          </w:rPr>
          <w:t>е</w:t>
        </w:r>
        <w:r w:rsidR="008B2421">
          <w:rPr>
            <w:rFonts w:ascii="Times New Roman" w:hAnsi="Times New Roman"/>
            <w:sz w:val="28"/>
            <w:szCs w:val="28"/>
            <w:lang w:eastAsia="ru-RU"/>
          </w:rPr>
          <w:t>го</w:t>
        </w:r>
        <w:r w:rsidR="008B2421">
          <w:rPr>
            <w:rFonts w:ascii="Times New Roman" w:hAnsi="Times New Roman"/>
            <w:sz w:val="28"/>
            <w:szCs w:val="28"/>
            <w:lang w:eastAsia="ru-RU"/>
          </w:rPr>
          <w:t xml:space="preserve"> </w:t>
        </w:r>
      </w:ins>
      <w:r>
        <w:rPr>
          <w:rFonts w:ascii="Times New Roman" w:hAnsi="Times New Roman"/>
          <w:sz w:val="28"/>
          <w:szCs w:val="28"/>
          <w:lang w:eastAsia="ru-RU"/>
        </w:rPr>
        <w:t>планы.</w:t>
      </w:r>
    </w:p>
    <w:p w:rsidR="00A9141E" w:rsidRDefault="00A9141E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141E">
        <w:rPr>
          <w:rFonts w:ascii="Times New Roman" w:hAnsi="Times New Roman"/>
          <w:i/>
          <w:sz w:val="28"/>
          <w:szCs w:val="28"/>
          <w:lang w:eastAsia="ru-RU"/>
        </w:rPr>
        <w:t>Уровень самосознательной рефлексии:</w:t>
      </w:r>
      <w:r>
        <w:rPr>
          <w:rFonts w:ascii="Times New Roman" w:hAnsi="Times New Roman"/>
          <w:sz w:val="28"/>
          <w:szCs w:val="28"/>
          <w:lang w:eastAsia="ru-RU"/>
        </w:rPr>
        <w:t xml:space="preserve"> Петя продумывает, что он сделает, опираясь на сравнение со своими </w:t>
      </w:r>
      <w:ins w:id="25" w:author="talanovm" w:date="2014-04-14T11:17:00Z">
        <w:r w:rsidR="008B2421">
          <w:rPr>
            <w:rFonts w:ascii="Times New Roman" w:hAnsi="Times New Roman"/>
            <w:sz w:val="28"/>
            <w:szCs w:val="28"/>
            <w:lang w:eastAsia="ru-RU"/>
          </w:rPr>
          <w:t>и</w:t>
        </w:r>
      </w:ins>
      <w:del w:id="26" w:author="talanovm" w:date="2014-04-14T11:17:00Z">
        <w:r w:rsidDel="008B2421">
          <w:rPr>
            <w:rFonts w:ascii="Times New Roman" w:hAnsi="Times New Roman"/>
            <w:sz w:val="28"/>
            <w:szCs w:val="28"/>
            <w:lang w:eastAsia="ru-RU"/>
          </w:rPr>
          <w:delText>о</w:delText>
        </w:r>
      </w:del>
      <w:r>
        <w:rPr>
          <w:rFonts w:ascii="Times New Roman" w:hAnsi="Times New Roman"/>
          <w:sz w:val="28"/>
          <w:szCs w:val="28"/>
          <w:lang w:eastAsia="ru-RU"/>
        </w:rPr>
        <w:t>де</w:t>
      </w:r>
      <w:ins w:id="27" w:author="talanovm" w:date="2014-04-14T11:17:00Z">
        <w:r w:rsidR="008B2421">
          <w:rPr>
            <w:rFonts w:ascii="Times New Roman" w:hAnsi="Times New Roman"/>
            <w:sz w:val="28"/>
            <w:szCs w:val="28"/>
            <w:lang w:eastAsia="ru-RU"/>
          </w:rPr>
          <w:t>а</w:t>
        </w:r>
      </w:ins>
      <w:del w:id="28" w:author="talanovm" w:date="2014-04-14T11:17:00Z">
        <w:r w:rsidDel="008B2421">
          <w:rPr>
            <w:rFonts w:ascii="Times New Roman" w:hAnsi="Times New Roman"/>
            <w:sz w:val="28"/>
            <w:szCs w:val="28"/>
            <w:lang w:eastAsia="ru-RU"/>
          </w:rPr>
          <w:delText>я</w:delText>
        </w:r>
      </w:del>
      <w:r>
        <w:rPr>
          <w:rFonts w:ascii="Times New Roman" w:hAnsi="Times New Roman"/>
          <w:sz w:val="28"/>
          <w:szCs w:val="28"/>
          <w:lang w:eastAsia="ru-RU"/>
        </w:rPr>
        <w:t>лами.</w:t>
      </w:r>
    </w:p>
    <w:p w:rsidR="00A9141E" w:rsidRDefault="00A9141E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Каждый последующий уровень воспринимает сигналы предыдущего и контролирует его.</w:t>
      </w:r>
    </w:p>
    <w:p w:rsidR="003F3643" w:rsidRDefault="002B0328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A709C" wp14:editId="78EF0748">
                <wp:simplePos x="0" y="0"/>
                <wp:positionH relativeFrom="column">
                  <wp:posOffset>1605915</wp:posOffset>
                </wp:positionH>
                <wp:positionV relativeFrom="paragraph">
                  <wp:posOffset>657860</wp:posOffset>
                </wp:positionV>
                <wp:extent cx="1003300" cy="615950"/>
                <wp:effectExtent l="38100" t="38100" r="120650" b="1079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61595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5D" w:rsidRDefault="002D255D" w:rsidP="003F3643">
                            <w:pPr>
                              <w:jc w:val="center"/>
                            </w:pPr>
                            <w:r>
                              <w:t>Распознает тип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EA709C" id="Text Box 10" o:spid="_x0000_s1028" type="#_x0000_t202" style="position:absolute;left:0;text-align:left;margin-left:126.45pt;margin-top:51.8pt;width:79pt;height:4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2D255D" w:rsidRDefault="002D255D" w:rsidP="003F3643">
                      <w:pPr>
                        <w:jc w:val="center"/>
                      </w:pPr>
                      <w:r>
                        <w:t>Распознает тип проблемы</w:t>
                      </w:r>
                    </w:p>
                  </w:txbxContent>
                </v:textbox>
              </v:shape>
            </w:pict>
          </mc:Fallback>
        </mc:AlternateContent>
      </w:r>
      <w:r w:rsidR="003F3643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A23A7" wp14:editId="60A6B733">
                <wp:simplePos x="0" y="0"/>
                <wp:positionH relativeFrom="column">
                  <wp:posOffset>3148965</wp:posOffset>
                </wp:positionH>
                <wp:positionV relativeFrom="paragraph">
                  <wp:posOffset>657860</wp:posOffset>
                </wp:positionV>
                <wp:extent cx="1047750" cy="596900"/>
                <wp:effectExtent l="38100" t="38100" r="114300" b="1079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9690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55D" w:rsidRPr="003F3643" w:rsidRDefault="002D255D" w:rsidP="003F3643">
                            <w:pPr>
                              <w:jc w:val="center"/>
                            </w:pPr>
                            <w:r>
                              <w:t>Активирует путь мышления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2A23A7" id="Text Box 11" o:spid="_x0000_s1029" type="#_x0000_t202" style="position:absolute;left:0;text-align:left;margin-left:247.95pt;margin-top:51.8pt;width:82.5pt;height:4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2D255D" w:rsidRPr="003F3643" w:rsidRDefault="002D255D" w:rsidP="003F3643">
                      <w:pPr>
                        <w:jc w:val="center"/>
                      </w:pPr>
                      <w:r>
                        <w:t>Активирует путь мышления</w:t>
                      </w:r>
                    </w:p>
                  </w:txbxContent>
                </v:textbox>
              </v:shape>
            </w:pict>
          </mc:Fallback>
        </mc:AlternateContent>
      </w:r>
      <w:r w:rsidR="003F3643">
        <w:rPr>
          <w:rFonts w:ascii="Times New Roman" w:hAnsi="Times New Roman"/>
          <w:sz w:val="28"/>
          <w:szCs w:val="28"/>
          <w:lang w:eastAsia="ru-RU"/>
        </w:rPr>
        <w:t>Другой важной составляющей модели является триплет Критик-Селектор-</w:t>
      </w:r>
      <w:del w:id="29" w:author="talanovm" w:date="2014-04-14T11:17:00Z">
        <w:r w:rsidR="003F3643" w:rsidDel="008B2421">
          <w:rPr>
            <w:rFonts w:ascii="Times New Roman" w:hAnsi="Times New Roman"/>
            <w:sz w:val="28"/>
            <w:szCs w:val="28"/>
            <w:lang w:eastAsia="ru-RU"/>
          </w:rPr>
          <w:delText xml:space="preserve">Путь </w:delText>
        </w:r>
      </w:del>
      <w:ins w:id="30" w:author="talanovm" w:date="2014-04-14T11:17:00Z">
        <w:r w:rsidR="008B2421">
          <w:rPr>
            <w:rFonts w:ascii="Times New Roman" w:hAnsi="Times New Roman"/>
            <w:sz w:val="28"/>
            <w:szCs w:val="28"/>
            <w:lang w:eastAsia="ru-RU"/>
          </w:rPr>
          <w:t>Образ</w:t>
        </w:r>
        <w:r w:rsidR="008B2421">
          <w:rPr>
            <w:rFonts w:ascii="Times New Roman" w:hAnsi="Times New Roman"/>
            <w:sz w:val="28"/>
            <w:szCs w:val="28"/>
            <w:lang w:eastAsia="ru-RU"/>
          </w:rPr>
          <w:t xml:space="preserve"> </w:t>
        </w:r>
      </w:ins>
      <w:r w:rsidR="003F3643">
        <w:rPr>
          <w:rFonts w:ascii="Times New Roman" w:hAnsi="Times New Roman"/>
          <w:sz w:val="28"/>
          <w:szCs w:val="28"/>
          <w:lang w:eastAsia="ru-RU"/>
        </w:rPr>
        <w:t>мышления. На Рисунке 2 представлена схематическая модель триплета.</w:t>
      </w:r>
    </w:p>
    <w:p w:rsidR="003F3643" w:rsidRDefault="003F3643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165100</wp:posOffset>
                </wp:positionV>
                <wp:extent cx="438150" cy="114300"/>
                <wp:effectExtent l="0" t="19050" r="38100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143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65FB6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208.95pt;margin-top:13pt;width:34.5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" adj="18783" filled="f" strokecolor="black [1600]" strokeweight="1pt"/>
            </w:pict>
          </mc:Fallback>
        </mc:AlternateContent>
      </w:r>
    </w:p>
    <w:p w:rsidR="003F3643" w:rsidRDefault="003F3643" w:rsidP="003F3643">
      <w:pPr>
        <w:tabs>
          <w:tab w:val="left" w:pos="1220"/>
        </w:tabs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:rsidR="003F3643" w:rsidRDefault="003F3643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 Критик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    Селектор</w:t>
      </w:r>
    </w:p>
    <w:p w:rsidR="003F3643" w:rsidRDefault="002B0328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Слева находятся Критики, каждый из них распознает разные типы проблем, когда критик фиксирует достаточное количество внешних воздействий, то он активирует </w:t>
      </w:r>
      <w:del w:id="31" w:author="talanovm" w:date="2014-04-14T11:18:00Z">
        <w:r w:rsidDel="00363815">
          <w:rPr>
            <w:rFonts w:ascii="Times New Roman" w:hAnsi="Times New Roman"/>
            <w:sz w:val="28"/>
            <w:szCs w:val="28"/>
            <w:lang w:eastAsia="ru-RU"/>
          </w:rPr>
          <w:delText xml:space="preserve">Путь </w:delText>
        </w:r>
      </w:del>
      <w:ins w:id="32" w:author="talanovm" w:date="2014-04-14T11:18:00Z">
        <w:r w:rsidR="00363815">
          <w:rPr>
            <w:rFonts w:ascii="Times New Roman" w:hAnsi="Times New Roman"/>
            <w:sz w:val="28"/>
            <w:szCs w:val="28"/>
            <w:lang w:eastAsia="ru-RU"/>
          </w:rPr>
          <w:t>образ</w:t>
        </w:r>
        <w:r w:rsidR="00363815">
          <w:rPr>
            <w:rFonts w:ascii="Times New Roman" w:hAnsi="Times New Roman"/>
            <w:sz w:val="28"/>
            <w:szCs w:val="28"/>
            <w:lang w:eastAsia="ru-RU"/>
          </w:rPr>
          <w:t xml:space="preserve"> </w:t>
        </w:r>
      </w:ins>
      <w:r>
        <w:rPr>
          <w:rFonts w:ascii="Times New Roman" w:hAnsi="Times New Roman"/>
          <w:sz w:val="28"/>
          <w:szCs w:val="28"/>
          <w:lang w:eastAsia="ru-RU"/>
        </w:rPr>
        <w:t xml:space="preserve">мышления, который будет полезен </w:t>
      </w:r>
      <w:ins w:id="33" w:author="talanovm" w:date="2014-04-14T11:18:00Z">
        <w:r w:rsidR="00363815">
          <w:rPr>
            <w:rFonts w:ascii="Times New Roman" w:hAnsi="Times New Roman"/>
            <w:sz w:val="28"/>
            <w:szCs w:val="28"/>
            <w:lang w:eastAsia="ru-RU"/>
          </w:rPr>
          <w:t xml:space="preserve">и наиболее адекватен </w:t>
        </w:r>
      </w:ins>
      <w:r>
        <w:rPr>
          <w:rFonts w:ascii="Times New Roman" w:hAnsi="Times New Roman"/>
          <w:sz w:val="28"/>
          <w:szCs w:val="28"/>
          <w:lang w:eastAsia="ru-RU"/>
        </w:rPr>
        <w:t xml:space="preserve">в данной ситуации. Селекторы отвечают за </w:t>
      </w:r>
      <w:ins w:id="34" w:author="talanovm" w:date="2014-04-14T11:19:00Z">
        <w:r w:rsidR="00363815">
          <w:rPr>
            <w:rFonts w:ascii="Times New Roman" w:hAnsi="Times New Roman"/>
            <w:sz w:val="28"/>
            <w:szCs w:val="28"/>
            <w:lang w:eastAsia="ru-RU"/>
          </w:rPr>
          <w:t>выделение</w:t>
        </w:r>
      </w:ins>
      <w:del w:id="35" w:author="talanovm" w:date="2014-04-14T11:18:00Z">
        <w:r w:rsidDel="00363815">
          <w:rPr>
            <w:rFonts w:ascii="Times New Roman" w:hAnsi="Times New Roman"/>
            <w:sz w:val="28"/>
            <w:szCs w:val="28"/>
            <w:lang w:eastAsia="ru-RU"/>
          </w:rPr>
          <w:delText>выборку</w:delText>
        </w:r>
      </w:del>
      <w:r>
        <w:rPr>
          <w:rFonts w:ascii="Times New Roman" w:hAnsi="Times New Roman"/>
          <w:sz w:val="28"/>
          <w:szCs w:val="28"/>
          <w:lang w:eastAsia="ru-RU"/>
        </w:rPr>
        <w:t xml:space="preserve"> ресурсов из памяти. С точки зрения программного комплекса</w:t>
      </w:r>
      <w:ins w:id="36" w:author="talanovm" w:date="2014-04-14T11:19:00Z">
        <w:r w:rsidR="00363815">
          <w:rPr>
            <w:rFonts w:ascii="Times New Roman" w:hAnsi="Times New Roman"/>
            <w:sz w:val="28"/>
            <w:szCs w:val="28"/>
            <w:lang w:eastAsia="ru-RU"/>
          </w:rPr>
          <w:t>,</w:t>
        </w:r>
      </w:ins>
      <w:r>
        <w:rPr>
          <w:rFonts w:ascii="Times New Roman" w:hAnsi="Times New Roman"/>
          <w:sz w:val="28"/>
          <w:szCs w:val="28"/>
          <w:lang w:eastAsia="ru-RU"/>
        </w:rPr>
        <w:t xml:space="preserve"> селекторы отвечают за выбор</w:t>
      </w:r>
      <w:del w:id="37" w:author="talanovm" w:date="2014-04-14T11:19:00Z">
        <w:r w:rsidDel="00363815">
          <w:rPr>
            <w:rFonts w:ascii="Times New Roman" w:hAnsi="Times New Roman"/>
            <w:sz w:val="28"/>
            <w:szCs w:val="28"/>
            <w:lang w:eastAsia="ru-RU"/>
          </w:rPr>
          <w:delText>ку</w:delText>
        </w:r>
      </w:del>
      <w:r>
        <w:rPr>
          <w:rFonts w:ascii="Times New Roman" w:hAnsi="Times New Roman"/>
          <w:sz w:val="28"/>
          <w:szCs w:val="28"/>
          <w:lang w:eastAsia="ru-RU"/>
        </w:rPr>
        <w:t xml:space="preserve"> данных.</w:t>
      </w:r>
    </w:p>
    <w:p w:rsidR="001E41E8" w:rsidRDefault="004832B8" w:rsidP="005D29D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 базе модели мышления Мински нами была создана архитектура приложения с расширением исходной модели и реализована система, работающая по данной архитектуре. Создавая данную систему, как исследователи, мы ставили следующие цели:</w:t>
      </w:r>
    </w:p>
    <w:p w:rsidR="004832B8" w:rsidRDefault="004832B8" w:rsidP="004832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Разработать и реализовать систему, демонстрирующую прикладное использование модели мышления</w:t>
      </w:r>
    </w:p>
    <w:p w:rsidR="004832B8" w:rsidRDefault="004832B8" w:rsidP="004832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Разработать на основе данной системы модели и методы для обучения системы</w:t>
      </w:r>
    </w:p>
    <w:p w:rsidR="004832B8" w:rsidRDefault="004832B8" w:rsidP="004832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Протестировать эффективность работы системы по сравнению с человеческими специалистами </w:t>
      </w:r>
    </w:p>
    <w:p w:rsidR="004832B8" w:rsidRDefault="00B92137" w:rsidP="004832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Разработать адаптивную архитектуру, демонстрирующую способность системы адекватно реагировать на ее состояние</w:t>
      </w:r>
    </w:p>
    <w:p w:rsidR="00B92137" w:rsidRDefault="00B92137" w:rsidP="0041123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Шесть уровней мышления были нами реализованы отдельным компонентом «Цикл Мышления». Цикл мышления запускает и контролирует все действия системы: критики, </w:t>
      </w:r>
      <w:del w:id="38" w:author="talanovm" w:date="2014-04-14T11:20:00Z">
        <w:r w:rsidDel="00363815">
          <w:rPr>
            <w:rFonts w:ascii="Times New Roman" w:hAnsi="Times New Roman"/>
            <w:sz w:val="28"/>
            <w:szCs w:val="28"/>
            <w:lang w:eastAsia="ru-RU"/>
          </w:rPr>
          <w:delText xml:space="preserve">пути </w:delText>
        </w:r>
      </w:del>
      <w:ins w:id="39" w:author="talanovm" w:date="2014-04-14T11:20:00Z">
        <w:r w:rsidR="00363815">
          <w:rPr>
            <w:rFonts w:ascii="Times New Roman" w:hAnsi="Times New Roman"/>
            <w:sz w:val="28"/>
            <w:szCs w:val="28"/>
            <w:lang w:eastAsia="ru-RU"/>
          </w:rPr>
          <w:t>образы</w:t>
        </w:r>
        <w:r w:rsidR="00363815">
          <w:rPr>
            <w:rFonts w:ascii="Times New Roman" w:hAnsi="Times New Roman"/>
            <w:sz w:val="28"/>
            <w:szCs w:val="28"/>
            <w:lang w:eastAsia="ru-RU"/>
          </w:rPr>
          <w:t xml:space="preserve"> </w:t>
        </w:r>
      </w:ins>
      <w:r>
        <w:rPr>
          <w:rFonts w:ascii="Times New Roman" w:hAnsi="Times New Roman"/>
          <w:sz w:val="28"/>
          <w:szCs w:val="28"/>
          <w:lang w:eastAsia="ru-RU"/>
        </w:rPr>
        <w:t xml:space="preserve">мышления. Также компонент контролирует общий контекст системы, а также контекст текущих задач, </w:t>
      </w: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инкапсулируя необходимую информацию. В функции «Цикла Мышления» входит </w:t>
      </w:r>
      <w:del w:id="40" w:author="talanovm" w:date="2014-04-14T11:21:00Z">
        <w:r w:rsidDel="00363815">
          <w:rPr>
            <w:rFonts w:ascii="Times New Roman" w:hAnsi="Times New Roman"/>
            <w:sz w:val="28"/>
            <w:szCs w:val="28"/>
            <w:lang w:eastAsia="ru-RU"/>
          </w:rPr>
          <w:delText xml:space="preserve">выставление </w:delText>
        </w:r>
      </w:del>
      <w:ins w:id="41" w:author="talanovm" w:date="2014-04-14T11:21:00Z">
        <w:r w:rsidR="00363815">
          <w:rPr>
            <w:rFonts w:ascii="Times New Roman" w:hAnsi="Times New Roman"/>
            <w:sz w:val="28"/>
            <w:szCs w:val="28"/>
            <w:lang w:eastAsia="ru-RU"/>
          </w:rPr>
          <w:t>определение</w:t>
        </w:r>
        <w:r w:rsidR="00363815">
          <w:rPr>
            <w:rFonts w:ascii="Times New Roman" w:hAnsi="Times New Roman"/>
            <w:sz w:val="28"/>
            <w:szCs w:val="28"/>
            <w:lang w:eastAsia="ru-RU"/>
          </w:rPr>
          <w:t xml:space="preserve"> </w:t>
        </w:r>
      </w:ins>
      <w:r>
        <w:rPr>
          <w:rFonts w:ascii="Times New Roman" w:hAnsi="Times New Roman"/>
          <w:sz w:val="28"/>
          <w:szCs w:val="28"/>
          <w:lang w:eastAsia="ru-RU"/>
        </w:rPr>
        <w:t>целей работы системы.</w:t>
      </w:r>
    </w:p>
    <w:p w:rsidR="0041123A" w:rsidRDefault="0041123A" w:rsidP="0041123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Критики были реализованы как функции, которые возвращают вероятность</w:t>
      </w:r>
      <w:ins w:id="42" w:author="talanovm" w:date="2014-04-14T11:21:00Z">
        <w:r w:rsidR="00363815">
          <w:rPr>
            <w:rFonts w:ascii="Times New Roman" w:hAnsi="Times New Roman"/>
            <w:sz w:val="28"/>
            <w:szCs w:val="28"/>
            <w:lang w:eastAsia="ru-RU"/>
          </w:rPr>
          <w:t xml:space="preserve"> (вероятностные предикаты)</w:t>
        </w:r>
      </w:ins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  <w:commentRangeStart w:id="43"/>
      <w:r>
        <w:rPr>
          <w:rFonts w:ascii="Times New Roman" w:hAnsi="Times New Roman"/>
          <w:sz w:val="28"/>
          <w:szCs w:val="28"/>
          <w:lang w:eastAsia="ru-RU"/>
        </w:rPr>
        <w:t>Селекторы возвращают данные из текущего контекста запроса.</w:t>
      </w:r>
      <w:commentRangeEnd w:id="43"/>
      <w:r w:rsidR="00363815">
        <w:rPr>
          <w:rStyle w:val="CommentReference"/>
        </w:rPr>
        <w:commentReference w:id="43"/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del w:id="44" w:author="talanovm" w:date="2014-04-14T11:23:00Z">
        <w:r w:rsidDel="00363815">
          <w:rPr>
            <w:rFonts w:ascii="Times New Roman" w:hAnsi="Times New Roman"/>
            <w:sz w:val="28"/>
            <w:szCs w:val="28"/>
            <w:lang w:eastAsia="ru-RU"/>
          </w:rPr>
          <w:delText xml:space="preserve">Путь </w:delText>
        </w:r>
      </w:del>
      <w:ins w:id="45" w:author="talanovm" w:date="2014-04-14T11:23:00Z">
        <w:r w:rsidR="00363815">
          <w:rPr>
            <w:rFonts w:ascii="Times New Roman" w:hAnsi="Times New Roman"/>
            <w:sz w:val="28"/>
            <w:szCs w:val="28"/>
            <w:lang w:eastAsia="ru-RU"/>
          </w:rPr>
          <w:t>Образ</w:t>
        </w:r>
        <w:r w:rsidR="00363815">
          <w:rPr>
            <w:rFonts w:ascii="Times New Roman" w:hAnsi="Times New Roman"/>
            <w:sz w:val="28"/>
            <w:szCs w:val="28"/>
            <w:lang w:eastAsia="ru-RU"/>
          </w:rPr>
          <w:t xml:space="preserve"> </w:t>
        </w:r>
      </w:ins>
      <w:r>
        <w:rPr>
          <w:rFonts w:ascii="Times New Roman" w:hAnsi="Times New Roman"/>
          <w:sz w:val="28"/>
          <w:szCs w:val="28"/>
          <w:lang w:eastAsia="ru-RU"/>
        </w:rPr>
        <w:t xml:space="preserve">мышления реализован как компонент, который может модифицировать текущий контекст, </w:t>
      </w:r>
      <w:del w:id="46" w:author="talanovm" w:date="2014-04-14T11:24:00Z">
        <w:r w:rsidDel="00363815">
          <w:rPr>
            <w:rFonts w:ascii="Times New Roman" w:hAnsi="Times New Roman"/>
            <w:sz w:val="28"/>
            <w:szCs w:val="28"/>
            <w:lang w:eastAsia="ru-RU"/>
          </w:rPr>
          <w:delText xml:space="preserve">меняя </w:delText>
        </w:r>
      </w:del>
      <w:ins w:id="47" w:author="talanovm" w:date="2014-04-14T11:24:00Z">
        <w:r w:rsidR="00363815">
          <w:rPr>
            <w:rFonts w:ascii="Times New Roman" w:hAnsi="Times New Roman"/>
            <w:sz w:val="28"/>
            <w:szCs w:val="28"/>
            <w:lang w:eastAsia="ru-RU"/>
          </w:rPr>
          <w:t>модифицируя</w:t>
        </w:r>
        <w:r w:rsidR="00363815">
          <w:rPr>
            <w:rFonts w:ascii="Times New Roman" w:hAnsi="Times New Roman"/>
            <w:sz w:val="28"/>
            <w:szCs w:val="28"/>
            <w:lang w:eastAsia="ru-RU"/>
          </w:rPr>
          <w:t xml:space="preserve"> </w:t>
        </w:r>
      </w:ins>
      <w:r>
        <w:rPr>
          <w:rFonts w:ascii="Times New Roman" w:hAnsi="Times New Roman"/>
          <w:sz w:val="28"/>
          <w:szCs w:val="28"/>
          <w:lang w:eastAsia="ru-RU"/>
        </w:rPr>
        <w:t>данные в нем.</w:t>
      </w:r>
    </w:p>
    <w:p w:rsidR="0041123A" w:rsidRDefault="0041123A" w:rsidP="0041123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 реализации уровней мышления нами была разработана интерпретация значения уровней с точки зрения программных комплексов.</w:t>
      </w:r>
    </w:p>
    <w:p w:rsidR="0041123A" w:rsidRDefault="0041123A" w:rsidP="0041123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 уровне инстинктивных реакций система совершает базовую обработку «инстинктивною», используя встроенные шаблоны, но не используя логические рассуждения.</w:t>
      </w:r>
    </w:p>
    <w:p w:rsidR="0041123A" w:rsidRDefault="0041123A" w:rsidP="0041123A">
      <w:pPr>
        <w:spacing w:line="240" w:lineRule="auto"/>
        <w:ind w:firstLine="708"/>
        <w:jc w:val="both"/>
        <w:rPr>
          <w:ins w:id="48" w:author="talanovm" w:date="2014-04-14T11:25:00Z"/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</w:t>
      </w:r>
      <w:r w:rsidR="002D255D">
        <w:rPr>
          <w:rFonts w:ascii="Times New Roman" w:hAnsi="Times New Roman"/>
          <w:sz w:val="28"/>
          <w:szCs w:val="28"/>
          <w:lang w:eastAsia="ru-RU"/>
        </w:rPr>
        <w:t>у</w:t>
      </w:r>
      <w:r>
        <w:rPr>
          <w:rFonts w:ascii="Times New Roman" w:hAnsi="Times New Roman"/>
          <w:sz w:val="28"/>
          <w:szCs w:val="28"/>
          <w:lang w:eastAsia="ru-RU"/>
        </w:rPr>
        <w:t xml:space="preserve">ровень </w:t>
      </w:r>
      <w:r w:rsidR="002D255D">
        <w:rPr>
          <w:rFonts w:ascii="Times New Roman" w:hAnsi="Times New Roman"/>
          <w:sz w:val="28"/>
          <w:szCs w:val="28"/>
          <w:lang w:eastAsia="ru-RU"/>
        </w:rPr>
        <w:t xml:space="preserve">обученных реакций </w:t>
      </w:r>
      <w:r>
        <w:rPr>
          <w:rFonts w:ascii="Times New Roman" w:hAnsi="Times New Roman"/>
          <w:sz w:val="28"/>
          <w:szCs w:val="28"/>
          <w:lang w:eastAsia="ru-RU"/>
        </w:rPr>
        <w:t xml:space="preserve">система переходит, если решение на первом уровне найти не удалось. На </w:t>
      </w:r>
      <w:r w:rsidR="002D255D">
        <w:rPr>
          <w:rFonts w:ascii="Times New Roman" w:hAnsi="Times New Roman"/>
          <w:sz w:val="28"/>
          <w:szCs w:val="28"/>
          <w:lang w:eastAsia="ru-RU"/>
        </w:rPr>
        <w:t xml:space="preserve">этом </w:t>
      </w:r>
      <w:r>
        <w:rPr>
          <w:rFonts w:ascii="Times New Roman" w:hAnsi="Times New Roman"/>
          <w:sz w:val="28"/>
          <w:szCs w:val="28"/>
          <w:lang w:eastAsia="ru-RU"/>
        </w:rPr>
        <w:t>уровне активируется критик классификации проблем, который обрабатывает входящий запрос, строя семантическую сеть.</w:t>
      </w:r>
    </w:p>
    <w:p w:rsidR="00363815" w:rsidRPr="0041123A" w:rsidRDefault="00363815" w:rsidP="0041123A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ins w:id="49" w:author="talanovm" w:date="2014-04-14T11:25:00Z">
        <w:r>
          <w:rPr>
            <w:rFonts w:ascii="Times New Roman" w:hAnsi="Times New Roman"/>
            <w:sz w:val="28"/>
            <w:szCs w:val="28"/>
            <w:lang w:eastAsia="ru-RU"/>
          </w:rPr>
          <w:t>Третий уровень включает все логические (вероятностные) рассуждения системы.</w:t>
        </w:r>
      </w:ins>
    </w:p>
    <w:p w:rsidR="00B92137" w:rsidRDefault="00B92137" w:rsidP="0041123A">
      <w:p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del w:id="50" w:author="talanovm" w:date="2014-04-14T11:25:00Z">
        <w:r w:rsidR="002D255D" w:rsidDel="00363815">
          <w:rPr>
            <w:rFonts w:ascii="Times New Roman" w:hAnsi="Times New Roman"/>
            <w:sz w:val="28"/>
            <w:szCs w:val="28"/>
            <w:lang w:eastAsia="ru-RU"/>
          </w:rPr>
          <w:delText xml:space="preserve">Третий </w:delText>
        </w:r>
      </w:del>
      <w:ins w:id="51" w:author="talanovm" w:date="2014-04-14T11:25:00Z">
        <w:r w:rsidR="00363815">
          <w:rPr>
            <w:rFonts w:ascii="Times New Roman" w:hAnsi="Times New Roman"/>
            <w:sz w:val="28"/>
            <w:szCs w:val="28"/>
            <w:lang w:eastAsia="ru-RU"/>
          </w:rPr>
          <w:t>Четвертый</w:t>
        </w:r>
        <w:r w:rsidR="00363815">
          <w:rPr>
            <w:rFonts w:ascii="Times New Roman" w:hAnsi="Times New Roman"/>
            <w:sz w:val="28"/>
            <w:szCs w:val="28"/>
            <w:lang w:eastAsia="ru-RU"/>
          </w:rPr>
          <w:t xml:space="preserve"> </w:t>
        </w:r>
      </w:ins>
      <w:r w:rsidR="002D255D">
        <w:rPr>
          <w:rFonts w:ascii="Times New Roman" w:hAnsi="Times New Roman"/>
          <w:sz w:val="28"/>
          <w:szCs w:val="28"/>
          <w:lang w:eastAsia="ru-RU"/>
        </w:rPr>
        <w:t xml:space="preserve">уровень – уровень рассуждений производит постановку целей для системы и контролирует два предыдущих уровня. </w:t>
      </w:r>
      <w:r w:rsidR="004A588B">
        <w:rPr>
          <w:rFonts w:ascii="Times New Roman" w:hAnsi="Times New Roman"/>
          <w:sz w:val="28"/>
          <w:szCs w:val="28"/>
          <w:lang w:eastAsia="ru-RU"/>
        </w:rPr>
        <w:t>Механизм целей имеет иерархическую структуру, во главе которой стоит базовая цель: «Помочь пользователю». Подцелями данной базовой цели могут быть: понять запрос, понять проблемы, найти решение.</w:t>
      </w:r>
    </w:p>
    <w:p w:rsidR="00287A8D" w:rsidRPr="00287A8D" w:rsidRDefault="00287A8D" w:rsidP="00287A8D">
      <w:pPr>
        <w:spacing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ins w:id="52" w:author="talanovm" w:date="2014-04-14T11:26:00Z">
        <w:r w:rsidR="009D7D8A">
          <w:rPr>
            <w:rFonts w:ascii="Times New Roman" w:hAnsi="Times New Roman"/>
            <w:sz w:val="28"/>
            <w:szCs w:val="28"/>
            <w:lang w:eastAsia="ru-RU"/>
          </w:rPr>
          <w:t xml:space="preserve">Так же, </w:t>
        </w:r>
      </w:ins>
      <w:del w:id="53" w:author="talanovm" w:date="2014-04-14T11:26:00Z">
        <w:r w:rsidRPr="00287A8D" w:rsidDel="009D7D8A">
          <w:rPr>
            <w:rFonts w:ascii="Times New Roman" w:hAnsi="Times New Roman"/>
            <w:sz w:val="28"/>
            <w:szCs w:val="28"/>
            <w:lang w:eastAsia="ru-RU"/>
          </w:rPr>
          <w:delText xml:space="preserve">Четвертый </w:delText>
        </w:r>
      </w:del>
      <w:ins w:id="54" w:author="talanovm" w:date="2014-04-14T11:26:00Z">
        <w:r w:rsidR="009D7D8A">
          <w:rPr>
            <w:rFonts w:ascii="Times New Roman" w:hAnsi="Times New Roman"/>
            <w:sz w:val="28"/>
            <w:szCs w:val="28"/>
            <w:lang w:eastAsia="ru-RU"/>
          </w:rPr>
          <w:t>ч</w:t>
        </w:r>
        <w:r w:rsidR="009D7D8A" w:rsidRPr="00287A8D">
          <w:rPr>
            <w:rFonts w:ascii="Times New Roman" w:hAnsi="Times New Roman"/>
            <w:sz w:val="28"/>
            <w:szCs w:val="28"/>
            <w:lang w:eastAsia="ru-RU"/>
          </w:rPr>
          <w:t xml:space="preserve">етвертый </w:t>
        </w:r>
      </w:ins>
      <w:r w:rsidRPr="00287A8D">
        <w:rPr>
          <w:rFonts w:ascii="Times New Roman" w:hAnsi="Times New Roman"/>
          <w:sz w:val="28"/>
          <w:szCs w:val="28"/>
          <w:lang w:eastAsia="ru-RU"/>
        </w:rPr>
        <w:t xml:space="preserve">уровень контролирует время </w:t>
      </w:r>
      <w:r>
        <w:rPr>
          <w:rFonts w:ascii="Times New Roman" w:hAnsi="Times New Roman"/>
          <w:sz w:val="28"/>
          <w:szCs w:val="28"/>
          <w:lang w:eastAsia="ru-RU"/>
        </w:rPr>
        <w:t>выполнения входящего зап</w:t>
      </w:r>
      <w:r w:rsidRPr="00287A8D">
        <w:rPr>
          <w:rFonts w:ascii="Times New Roman" w:hAnsi="Times New Roman"/>
          <w:sz w:val="28"/>
          <w:szCs w:val="28"/>
          <w:lang w:eastAsia="ru-RU"/>
        </w:rPr>
        <w:t xml:space="preserve">роса и, если это время превышает </w:t>
      </w:r>
      <w:del w:id="55" w:author="talanovm" w:date="2014-04-14T11:26:00Z">
        <w:r w:rsidRPr="00287A8D" w:rsidDel="009D7D8A">
          <w:rPr>
            <w:rFonts w:ascii="Times New Roman" w:hAnsi="Times New Roman"/>
            <w:sz w:val="28"/>
            <w:szCs w:val="28"/>
            <w:lang w:eastAsia="ru-RU"/>
          </w:rPr>
          <w:delText xml:space="preserve">определённую </w:delText>
        </w:r>
      </w:del>
      <w:ins w:id="56" w:author="talanovm" w:date="2014-04-14T11:26:00Z">
        <w:r w:rsidR="009D7D8A" w:rsidRPr="00287A8D">
          <w:rPr>
            <w:rFonts w:ascii="Times New Roman" w:hAnsi="Times New Roman"/>
            <w:sz w:val="28"/>
            <w:szCs w:val="28"/>
            <w:lang w:eastAsia="ru-RU"/>
          </w:rPr>
          <w:t>определённ</w:t>
        </w:r>
        <w:r w:rsidR="009D7D8A">
          <w:rPr>
            <w:rFonts w:ascii="Times New Roman" w:hAnsi="Times New Roman"/>
            <w:sz w:val="28"/>
            <w:szCs w:val="28"/>
            <w:lang w:eastAsia="ru-RU"/>
          </w:rPr>
          <w:t>ый</w:t>
        </w:r>
        <w:r w:rsidR="009D7D8A" w:rsidRPr="00287A8D">
          <w:rPr>
            <w:rFonts w:ascii="Times New Roman" w:hAnsi="Times New Roman"/>
            <w:sz w:val="28"/>
            <w:szCs w:val="28"/>
            <w:lang w:eastAsia="ru-RU"/>
          </w:rPr>
          <w:t xml:space="preserve"> </w:t>
        </w:r>
      </w:ins>
      <w:del w:id="57" w:author="talanovm" w:date="2014-04-14T11:26:00Z">
        <w:r w:rsidRPr="00287A8D" w:rsidDel="009D7D8A">
          <w:rPr>
            <w:rFonts w:ascii="Times New Roman" w:hAnsi="Times New Roman"/>
            <w:sz w:val="28"/>
            <w:szCs w:val="28"/>
            <w:lang w:eastAsia="ru-RU"/>
          </w:rPr>
          <w:delText>планку</w:delText>
        </w:r>
      </w:del>
      <w:ins w:id="58" w:author="talanovm" w:date="2014-04-14T11:26:00Z">
        <w:r w:rsidR="009D7D8A">
          <w:rPr>
            <w:rFonts w:ascii="Times New Roman" w:hAnsi="Times New Roman"/>
            <w:sz w:val="28"/>
            <w:szCs w:val="28"/>
            <w:lang w:eastAsia="ru-RU"/>
          </w:rPr>
          <w:t>предел</w:t>
        </w:r>
      </w:ins>
      <w:r w:rsidRPr="00287A8D">
        <w:rPr>
          <w:rFonts w:ascii="Times New Roman" w:hAnsi="Times New Roman"/>
          <w:sz w:val="28"/>
          <w:szCs w:val="28"/>
          <w:lang w:eastAsia="ru-RU"/>
        </w:rPr>
        <w:t>, производит перераспределение ресурсов.</w:t>
      </w:r>
    </w:p>
    <w:p w:rsidR="00287A8D" w:rsidRPr="00287A8D" w:rsidRDefault="00287A8D" w:rsidP="00287A8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7A8D">
        <w:rPr>
          <w:rFonts w:ascii="Times New Roman" w:hAnsi="Times New Roman"/>
          <w:sz w:val="28"/>
          <w:szCs w:val="28"/>
          <w:lang w:eastAsia="ru-RU"/>
        </w:rPr>
        <w:t>На пятом уровне происходит инициализация контекста запросов, происходят коммуникации с пользователем.</w:t>
      </w:r>
    </w:p>
    <w:p w:rsidR="00287A8D" w:rsidRDefault="00287A8D" w:rsidP="00287A8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7A8D">
        <w:rPr>
          <w:rFonts w:ascii="Times New Roman" w:hAnsi="Times New Roman"/>
          <w:sz w:val="28"/>
          <w:szCs w:val="28"/>
          <w:lang w:eastAsia="ru-RU"/>
        </w:rPr>
        <w:t>Шестой уровень контролирует общее состояние системы, ресурсов, проблемы функционирования аппаратного комплекса и выставляет общий статус системы. Если все запросы укладываются в отведенное время, то выставляется положительный статус, иначе выставляется отрицательный статус. По общему статусу можно определить, необходимо ли внешнее вмешательство в работу системы: замен</w:t>
      </w:r>
      <w:r>
        <w:rPr>
          <w:rFonts w:ascii="Times New Roman" w:hAnsi="Times New Roman"/>
          <w:sz w:val="28"/>
          <w:szCs w:val="28"/>
          <w:lang w:eastAsia="ru-RU"/>
        </w:rPr>
        <w:t>а компонентов, увеличение ресур</w:t>
      </w:r>
      <w:r w:rsidRPr="00287A8D">
        <w:rPr>
          <w:rFonts w:ascii="Times New Roman" w:hAnsi="Times New Roman"/>
          <w:sz w:val="28"/>
          <w:szCs w:val="28"/>
          <w:lang w:eastAsia="ru-RU"/>
        </w:rPr>
        <w:t>сов.</w:t>
      </w:r>
    </w:p>
    <w:p w:rsidR="00287A8D" w:rsidRDefault="00287A8D" w:rsidP="00287A8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Обмен информацией между уровнями идет посредством разработанной нами концепции контекстов. В системе предусматривается два класса контекстов: краткосрочный и долгосрочный. Краткосрочные контексты существуют во время выполнения запросов и не пересекаются друг с другом. Долгосрочный контекст существует на более высоких уровнях и объединяет знания системы.</w:t>
      </w:r>
    </w:p>
    <w:p w:rsidR="00287A8D" w:rsidRDefault="00287A8D" w:rsidP="00287A8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Как описывалось выше</w:t>
      </w:r>
      <w:ins w:id="59" w:author="talanovm" w:date="2014-04-14T11:27:00Z">
        <w:r w:rsidR="009D7D8A">
          <w:rPr>
            <w:rFonts w:ascii="Times New Roman" w:hAnsi="Times New Roman"/>
            <w:sz w:val="28"/>
            <w:szCs w:val="28"/>
            <w:lang w:eastAsia="ru-RU"/>
          </w:rPr>
          <w:t>,</w:t>
        </w:r>
      </w:ins>
      <w:r>
        <w:rPr>
          <w:rFonts w:ascii="Times New Roman" w:hAnsi="Times New Roman"/>
          <w:sz w:val="28"/>
          <w:szCs w:val="28"/>
          <w:lang w:eastAsia="ru-RU"/>
        </w:rPr>
        <w:t xml:space="preserve"> на втором уровне запрос </w:t>
      </w:r>
      <w:ins w:id="60" w:author="talanovm" w:date="2014-04-14T11:28:00Z">
        <w:r w:rsidR="009D7D8A">
          <w:rPr>
            <w:rFonts w:ascii="Times New Roman" w:hAnsi="Times New Roman"/>
            <w:sz w:val="28"/>
            <w:szCs w:val="28"/>
            <w:lang w:eastAsia="ru-RU"/>
          </w:rPr>
          <w:t xml:space="preserve">преобразуется </w:t>
        </w:r>
      </w:ins>
      <w:del w:id="61" w:author="talanovm" w:date="2014-04-14T11:28:00Z">
        <w:r w:rsidDel="009D7D8A">
          <w:rPr>
            <w:rFonts w:ascii="Times New Roman" w:hAnsi="Times New Roman"/>
            <w:sz w:val="28"/>
            <w:szCs w:val="28"/>
            <w:lang w:eastAsia="ru-RU"/>
          </w:rPr>
          <w:delText xml:space="preserve">формализуется </w:delText>
        </w:r>
      </w:del>
      <w:r>
        <w:rPr>
          <w:rFonts w:ascii="Times New Roman" w:hAnsi="Times New Roman"/>
          <w:sz w:val="28"/>
          <w:szCs w:val="28"/>
          <w:lang w:eastAsia="ru-RU"/>
        </w:rPr>
        <w:t>в семантическую сеть из концепций. Важно отметить, что в системе только 2 предустановленный концепции - это объект и действие. Всем остальным концепциям система обучается</w:t>
      </w:r>
      <w:r w:rsidR="00935A06">
        <w:rPr>
          <w:rFonts w:ascii="Times New Roman" w:hAnsi="Times New Roman"/>
          <w:sz w:val="28"/>
          <w:szCs w:val="28"/>
          <w:lang w:eastAsia="ru-RU"/>
        </w:rPr>
        <w:t xml:space="preserve"> посредством </w:t>
      </w:r>
      <w:del w:id="62" w:author="talanovm" w:date="2014-04-14T11:28:00Z">
        <w:r w:rsidR="00935A06" w:rsidDel="009D7D8A">
          <w:rPr>
            <w:rFonts w:ascii="Times New Roman" w:hAnsi="Times New Roman"/>
            <w:sz w:val="28"/>
            <w:szCs w:val="28"/>
            <w:lang w:eastAsia="ru-RU"/>
          </w:rPr>
          <w:delText>обучения</w:delText>
        </w:r>
      </w:del>
      <w:ins w:id="63" w:author="talanovm" w:date="2014-04-14T11:28:00Z">
        <w:r w:rsidR="009D7D8A">
          <w:rPr>
            <w:rFonts w:ascii="Times New Roman" w:hAnsi="Times New Roman"/>
            <w:sz w:val="28"/>
            <w:szCs w:val="28"/>
            <w:lang w:eastAsia="ru-RU"/>
          </w:rPr>
          <w:t>взаимодействия с тренером</w:t>
        </w:r>
      </w:ins>
      <w:r w:rsidR="00935A06">
        <w:rPr>
          <w:rFonts w:ascii="Times New Roman" w:hAnsi="Times New Roman"/>
          <w:sz w:val="28"/>
          <w:szCs w:val="28"/>
          <w:lang w:eastAsia="ru-RU"/>
        </w:rPr>
        <w:t>. Обучение также проходит через все 6 уровней модели мышления, после чего новая концепция записывается в базу знаний.</w:t>
      </w:r>
    </w:p>
    <w:p w:rsidR="00935A06" w:rsidRPr="00890F90" w:rsidRDefault="00935A06" w:rsidP="00287A8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  <w:rPrChange w:id="64" w:author="talanovm" w:date="2014-04-14T11:11:00Z">
            <w:rPr>
              <w:rFonts w:ascii="Times New Roman" w:hAnsi="Times New Roman"/>
              <w:sz w:val="28"/>
              <w:szCs w:val="28"/>
              <w:lang w:val="en-US" w:eastAsia="ru-RU"/>
            </w:rPr>
          </w:rPrChange>
        </w:rPr>
      </w:pPr>
      <w:r>
        <w:rPr>
          <w:rFonts w:ascii="Times New Roman" w:hAnsi="Times New Roman"/>
          <w:sz w:val="28"/>
          <w:szCs w:val="28"/>
          <w:lang w:eastAsia="ru-RU"/>
        </w:rPr>
        <w:t>С точки зрения технических особенностей</w:t>
      </w:r>
      <w:ins w:id="65" w:author="talanovm" w:date="2014-04-14T11:29:00Z">
        <w:r w:rsidR="009D7D8A">
          <w:rPr>
            <w:rFonts w:ascii="Times New Roman" w:hAnsi="Times New Roman"/>
            <w:sz w:val="28"/>
            <w:szCs w:val="28"/>
            <w:lang w:eastAsia="ru-RU"/>
          </w:rPr>
          <w:t>,</w:t>
        </w:r>
      </w:ins>
      <w:r>
        <w:rPr>
          <w:rFonts w:ascii="Times New Roman" w:hAnsi="Times New Roman"/>
          <w:sz w:val="28"/>
          <w:szCs w:val="28"/>
          <w:lang w:eastAsia="ru-RU"/>
        </w:rPr>
        <w:t xml:space="preserve"> нужно отметить, что для хранения данных выбрана не реляционная база данных, так как она оптимизирована для представления семантических сетей и объектов.</w:t>
      </w:r>
      <w:r w:rsidRPr="00935A06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Pr="00890F90">
        <w:rPr>
          <w:rFonts w:ascii="Times New Roman" w:hAnsi="Times New Roman"/>
          <w:sz w:val="28"/>
          <w:szCs w:val="28"/>
          <w:lang w:eastAsia="ru-RU"/>
          <w:rPrChange w:id="66" w:author="talanovm" w:date="2014-04-14T11:11:00Z">
            <w:rPr>
              <w:rFonts w:ascii="Times New Roman" w:hAnsi="Times New Roman"/>
              <w:sz w:val="28"/>
              <w:szCs w:val="28"/>
              <w:lang w:val="en-US" w:eastAsia="ru-RU"/>
            </w:rPr>
          </w:rPrChange>
        </w:rPr>
        <w:t xml:space="preserve">8]. </w:t>
      </w:r>
    </w:p>
    <w:p w:rsidR="008050EF" w:rsidRDefault="00935A06" w:rsidP="00935A06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Для тестирования системы была составлена выборка типичных запросов из системы обработки заявок. По результатам тестирования удалось добиться </w:t>
      </w:r>
      <w:commentRangeStart w:id="67"/>
      <w:r>
        <w:rPr>
          <w:rFonts w:ascii="Times New Roman" w:hAnsi="Times New Roman"/>
          <w:sz w:val="28"/>
          <w:szCs w:val="28"/>
          <w:lang w:eastAsia="ru-RU"/>
        </w:rPr>
        <w:t>61% успешности обработок заявок</w:t>
      </w:r>
      <w:commentRangeEnd w:id="67"/>
      <w:r w:rsidR="009D7D8A">
        <w:rPr>
          <w:rStyle w:val="CommentReference"/>
        </w:rPr>
        <w:commentReference w:id="67"/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935A06" w:rsidRPr="004832B8" w:rsidRDefault="00935A06" w:rsidP="00935A06">
      <w:pPr>
        <w:spacing w:line="240" w:lineRule="auto"/>
        <w:ind w:firstLine="708"/>
        <w:jc w:val="both"/>
      </w:pPr>
    </w:p>
    <w:p w:rsidR="005373A3" w:rsidRPr="004832B8" w:rsidRDefault="005373A3" w:rsidP="005373A3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E55EA">
        <w:rPr>
          <w:rFonts w:ascii="Times New Roman" w:hAnsi="Times New Roman"/>
          <w:b/>
          <w:sz w:val="28"/>
          <w:szCs w:val="28"/>
        </w:rPr>
        <w:t>Литература</w:t>
      </w:r>
    </w:p>
    <w:p w:rsidR="00411F41" w:rsidRPr="00411F41" w:rsidRDefault="00411F41" w:rsidP="002D255D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Лиу</w:t>
      </w:r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Х</w:t>
      </w:r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.,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Либерман</w:t>
      </w:r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Х</w:t>
      </w:r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.: </w:t>
      </w:r>
      <w:proofErr w:type="spellStart"/>
      <w:r w:rsidRPr="00411F41">
        <w:rPr>
          <w:rFonts w:ascii="Times New Roman" w:hAnsi="Times New Roman"/>
          <w:color w:val="000000"/>
          <w:sz w:val="28"/>
          <w:szCs w:val="28"/>
          <w:lang w:val="en-US" w:eastAsia="ru-RU"/>
        </w:rPr>
        <w:t>Metafor</w:t>
      </w:r>
      <w:proofErr w:type="spellEnd"/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Визуализация текста в коде</w:t>
      </w:r>
      <w:r w:rsidRPr="00411F4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Кэмбридж</w:t>
      </w:r>
      <w:r w:rsidRPr="00411F41">
        <w:rPr>
          <w:rFonts w:ascii="Times New Roman" w:hAnsi="Times New Roman"/>
          <w:color w:val="000000"/>
          <w:sz w:val="28"/>
          <w:szCs w:val="28"/>
          <w:lang w:val="en-US" w:eastAsia="ru-RU"/>
        </w:rPr>
        <w:t>,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411F41">
        <w:rPr>
          <w:rFonts w:ascii="Times New Roman" w:hAnsi="Times New Roman"/>
          <w:color w:val="000000"/>
          <w:sz w:val="28"/>
          <w:szCs w:val="28"/>
          <w:lang w:val="en-US" w:eastAsia="ru-RU"/>
        </w:rPr>
        <w:t>MIT (2005).</w:t>
      </w:r>
    </w:p>
    <w:p w:rsidR="005373A3" w:rsidRPr="004832B8" w:rsidRDefault="005373A3" w:rsidP="005373A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373A3">
        <w:rPr>
          <w:rFonts w:ascii="Times New Roman" w:hAnsi="Times New Roman"/>
          <w:color w:val="000000"/>
          <w:sz w:val="28"/>
          <w:szCs w:val="28"/>
          <w:lang w:eastAsia="ru-RU"/>
        </w:rPr>
        <w:t>Вольфрам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5373A3">
        <w:rPr>
          <w:rFonts w:ascii="Times New Roman" w:hAnsi="Times New Roman"/>
          <w:color w:val="000000"/>
          <w:sz w:val="28"/>
          <w:szCs w:val="28"/>
          <w:lang w:eastAsia="ru-RU"/>
        </w:rPr>
        <w:t>Альфа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.– </w:t>
      </w:r>
      <w:r w:rsidRPr="005373A3">
        <w:rPr>
          <w:rFonts w:ascii="Times New Roman" w:hAnsi="Times New Roman"/>
          <w:color w:val="000000"/>
          <w:sz w:val="28"/>
          <w:szCs w:val="28"/>
          <w:lang w:val="en-US" w:eastAsia="ru-RU"/>
        </w:rPr>
        <w:t>URL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: </w:t>
      </w:r>
      <w:r w:rsidR="009D7D8A">
        <w:fldChar w:fldCharType="begin"/>
      </w:r>
      <w:r w:rsidR="009D7D8A">
        <w:instrText xml:space="preserve"> HYPERLINK "https://www.wolframalpha.com/" </w:instrText>
      </w:r>
      <w:r w:rsidR="009D7D8A">
        <w:fldChar w:fldCharType="separate"/>
      </w:r>
      <w:r w:rsidR="00B54FF2" w:rsidRPr="00411F41">
        <w:rPr>
          <w:rStyle w:val="Hyperlink"/>
          <w:sz w:val="28"/>
          <w:szCs w:val="28"/>
          <w:lang w:val="en-US" w:eastAsia="ru-RU"/>
        </w:rPr>
        <w:t>https</w:t>
      </w:r>
      <w:r w:rsidR="00B54FF2" w:rsidRPr="004832B8">
        <w:rPr>
          <w:rStyle w:val="Hyperlink"/>
          <w:sz w:val="28"/>
          <w:szCs w:val="28"/>
          <w:lang w:eastAsia="ru-RU"/>
        </w:rPr>
        <w:t>://</w:t>
      </w:r>
      <w:r w:rsidR="00B54FF2" w:rsidRPr="00411F41">
        <w:rPr>
          <w:rStyle w:val="Hyperlink"/>
          <w:sz w:val="28"/>
          <w:szCs w:val="28"/>
          <w:lang w:val="en-US" w:eastAsia="ru-RU"/>
        </w:rPr>
        <w:t>www</w:t>
      </w:r>
      <w:r w:rsidR="00B54FF2" w:rsidRPr="004832B8">
        <w:rPr>
          <w:rStyle w:val="Hyperlink"/>
          <w:sz w:val="28"/>
          <w:szCs w:val="28"/>
          <w:lang w:eastAsia="ru-RU"/>
        </w:rPr>
        <w:t>.</w:t>
      </w:r>
      <w:proofErr w:type="spellStart"/>
      <w:r w:rsidR="00B54FF2" w:rsidRPr="00411F41">
        <w:rPr>
          <w:rStyle w:val="Hyperlink"/>
          <w:sz w:val="28"/>
          <w:szCs w:val="28"/>
          <w:lang w:val="en-US" w:eastAsia="ru-RU"/>
        </w:rPr>
        <w:t>wolframalpha</w:t>
      </w:r>
      <w:proofErr w:type="spellEnd"/>
      <w:r w:rsidR="00B54FF2" w:rsidRPr="004832B8">
        <w:rPr>
          <w:rStyle w:val="Hyperlink"/>
          <w:sz w:val="28"/>
          <w:szCs w:val="28"/>
          <w:lang w:eastAsia="ru-RU"/>
        </w:rPr>
        <w:t>.</w:t>
      </w:r>
      <w:r w:rsidR="00B54FF2" w:rsidRPr="00411F41">
        <w:rPr>
          <w:rStyle w:val="Hyperlink"/>
          <w:sz w:val="28"/>
          <w:szCs w:val="28"/>
          <w:lang w:val="en-US" w:eastAsia="ru-RU"/>
        </w:rPr>
        <w:t>com</w:t>
      </w:r>
      <w:r w:rsidR="00B54FF2" w:rsidRPr="004832B8">
        <w:rPr>
          <w:rStyle w:val="Hyperlink"/>
          <w:sz w:val="28"/>
          <w:szCs w:val="28"/>
          <w:lang w:eastAsia="ru-RU"/>
        </w:rPr>
        <w:t>/</w:t>
      </w:r>
      <w:r w:rsidR="009D7D8A">
        <w:rPr>
          <w:rStyle w:val="Hyperlink"/>
          <w:sz w:val="28"/>
          <w:szCs w:val="28"/>
          <w:lang w:eastAsia="ru-RU"/>
        </w:rPr>
        <w:fldChar w:fldCharType="end"/>
      </w:r>
    </w:p>
    <w:p w:rsidR="00B54FF2" w:rsidRDefault="00B54FF2" w:rsidP="00B54FF2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Соотношение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мышления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и</w:t>
      </w:r>
      <w:r w:rsidRPr="004832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понимания. –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URL</w:t>
      </w:r>
      <w:r w:rsidRPr="00B54FF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: </w:t>
      </w:r>
      <w:r w:rsidR="009D7D8A">
        <w:fldChar w:fldCharType="begin"/>
      </w:r>
      <w:r w:rsidR="009D7D8A">
        <w:instrText xml:space="preserve"> HYPERLINK "http://litpsy.ru/obshhaya-psixologiya/psixologiya-poznaniya/sootnoshenie-myshleniya-i-ponimaniya/" </w:instrText>
      </w:r>
      <w:r w:rsidR="009D7D8A">
        <w:fldChar w:fldCharType="separate"/>
      </w:r>
      <w:r w:rsidR="00297923" w:rsidRPr="00F82DDC">
        <w:rPr>
          <w:rStyle w:val="Hyperlink"/>
          <w:sz w:val="28"/>
          <w:szCs w:val="28"/>
          <w:lang w:val="en-US" w:eastAsia="ru-RU"/>
        </w:rPr>
        <w:t>http</w:t>
      </w:r>
      <w:r w:rsidR="00297923" w:rsidRPr="00F82DDC">
        <w:rPr>
          <w:rStyle w:val="Hyperlink"/>
          <w:sz w:val="28"/>
          <w:szCs w:val="28"/>
          <w:lang w:eastAsia="ru-RU"/>
        </w:rPr>
        <w:t>://</w:t>
      </w:r>
      <w:proofErr w:type="spellStart"/>
      <w:r w:rsidR="00297923" w:rsidRPr="00F82DDC">
        <w:rPr>
          <w:rStyle w:val="Hyperlink"/>
          <w:sz w:val="28"/>
          <w:szCs w:val="28"/>
          <w:lang w:val="en-US" w:eastAsia="ru-RU"/>
        </w:rPr>
        <w:t>litpsy</w:t>
      </w:r>
      <w:proofErr w:type="spellEnd"/>
      <w:r w:rsidR="00297923" w:rsidRPr="00F82DDC">
        <w:rPr>
          <w:rStyle w:val="Hyperlink"/>
          <w:sz w:val="28"/>
          <w:szCs w:val="28"/>
          <w:lang w:eastAsia="ru-RU"/>
        </w:rPr>
        <w:t>.</w:t>
      </w:r>
      <w:proofErr w:type="spellStart"/>
      <w:r w:rsidR="00297923" w:rsidRPr="00F82DDC">
        <w:rPr>
          <w:rStyle w:val="Hyperlink"/>
          <w:sz w:val="28"/>
          <w:szCs w:val="28"/>
          <w:lang w:val="en-US" w:eastAsia="ru-RU"/>
        </w:rPr>
        <w:t>ru</w:t>
      </w:r>
      <w:proofErr w:type="spellEnd"/>
      <w:r w:rsidR="00297923" w:rsidRPr="00F82DDC">
        <w:rPr>
          <w:rStyle w:val="Hyperlink"/>
          <w:sz w:val="28"/>
          <w:szCs w:val="28"/>
          <w:lang w:eastAsia="ru-RU"/>
        </w:rPr>
        <w:t>/</w:t>
      </w:r>
      <w:proofErr w:type="spellStart"/>
      <w:r w:rsidR="00297923" w:rsidRPr="00F82DDC">
        <w:rPr>
          <w:rStyle w:val="Hyperlink"/>
          <w:sz w:val="28"/>
          <w:szCs w:val="28"/>
          <w:lang w:val="en-US" w:eastAsia="ru-RU"/>
        </w:rPr>
        <w:t>obshhaya</w:t>
      </w:r>
      <w:proofErr w:type="spellEnd"/>
      <w:r w:rsidR="00297923" w:rsidRPr="00F82DDC">
        <w:rPr>
          <w:rStyle w:val="Hyperlink"/>
          <w:sz w:val="28"/>
          <w:szCs w:val="28"/>
          <w:lang w:eastAsia="ru-RU"/>
        </w:rPr>
        <w:t>-</w:t>
      </w:r>
      <w:proofErr w:type="spellStart"/>
      <w:r w:rsidR="00297923" w:rsidRPr="00F82DDC">
        <w:rPr>
          <w:rStyle w:val="Hyperlink"/>
          <w:sz w:val="28"/>
          <w:szCs w:val="28"/>
          <w:lang w:val="en-US" w:eastAsia="ru-RU"/>
        </w:rPr>
        <w:t>psixologiya</w:t>
      </w:r>
      <w:proofErr w:type="spellEnd"/>
      <w:r w:rsidR="00297923" w:rsidRPr="00F82DDC">
        <w:rPr>
          <w:rStyle w:val="Hyperlink"/>
          <w:sz w:val="28"/>
          <w:szCs w:val="28"/>
          <w:lang w:eastAsia="ru-RU"/>
        </w:rPr>
        <w:t>/</w:t>
      </w:r>
      <w:proofErr w:type="spellStart"/>
      <w:r w:rsidR="00297923" w:rsidRPr="00F82DDC">
        <w:rPr>
          <w:rStyle w:val="Hyperlink"/>
          <w:sz w:val="28"/>
          <w:szCs w:val="28"/>
          <w:lang w:val="en-US" w:eastAsia="ru-RU"/>
        </w:rPr>
        <w:t>psixologiya</w:t>
      </w:r>
      <w:proofErr w:type="spellEnd"/>
      <w:r w:rsidR="00297923" w:rsidRPr="00F82DDC">
        <w:rPr>
          <w:rStyle w:val="Hyperlink"/>
          <w:sz w:val="28"/>
          <w:szCs w:val="28"/>
          <w:lang w:eastAsia="ru-RU"/>
        </w:rPr>
        <w:t>-</w:t>
      </w:r>
      <w:proofErr w:type="spellStart"/>
      <w:r w:rsidR="00297923" w:rsidRPr="00F82DDC">
        <w:rPr>
          <w:rStyle w:val="Hyperlink"/>
          <w:sz w:val="28"/>
          <w:szCs w:val="28"/>
          <w:lang w:val="en-US" w:eastAsia="ru-RU"/>
        </w:rPr>
        <w:t>poznaniya</w:t>
      </w:r>
      <w:proofErr w:type="spellEnd"/>
      <w:r w:rsidR="00297923" w:rsidRPr="00F82DDC">
        <w:rPr>
          <w:rStyle w:val="Hyperlink"/>
          <w:sz w:val="28"/>
          <w:szCs w:val="28"/>
          <w:lang w:eastAsia="ru-RU"/>
        </w:rPr>
        <w:t>/</w:t>
      </w:r>
      <w:proofErr w:type="spellStart"/>
      <w:r w:rsidR="00297923" w:rsidRPr="00F82DDC">
        <w:rPr>
          <w:rStyle w:val="Hyperlink"/>
          <w:sz w:val="28"/>
          <w:szCs w:val="28"/>
          <w:lang w:val="en-US" w:eastAsia="ru-RU"/>
        </w:rPr>
        <w:t>sootnoshenie</w:t>
      </w:r>
      <w:proofErr w:type="spellEnd"/>
      <w:r w:rsidR="00297923" w:rsidRPr="00F82DDC">
        <w:rPr>
          <w:rStyle w:val="Hyperlink"/>
          <w:sz w:val="28"/>
          <w:szCs w:val="28"/>
          <w:lang w:eastAsia="ru-RU"/>
        </w:rPr>
        <w:t>-</w:t>
      </w:r>
      <w:proofErr w:type="spellStart"/>
      <w:r w:rsidR="00297923" w:rsidRPr="00F82DDC">
        <w:rPr>
          <w:rStyle w:val="Hyperlink"/>
          <w:sz w:val="28"/>
          <w:szCs w:val="28"/>
          <w:lang w:val="en-US" w:eastAsia="ru-RU"/>
        </w:rPr>
        <w:t>myshleniya</w:t>
      </w:r>
      <w:proofErr w:type="spellEnd"/>
      <w:r w:rsidR="00297923" w:rsidRPr="00F82DDC">
        <w:rPr>
          <w:rStyle w:val="Hyperlink"/>
          <w:sz w:val="28"/>
          <w:szCs w:val="28"/>
          <w:lang w:eastAsia="ru-RU"/>
        </w:rPr>
        <w:t>-</w:t>
      </w:r>
      <w:proofErr w:type="spellStart"/>
      <w:r w:rsidR="00297923" w:rsidRPr="00F82DDC">
        <w:rPr>
          <w:rStyle w:val="Hyperlink"/>
          <w:sz w:val="28"/>
          <w:szCs w:val="28"/>
          <w:lang w:val="en-US" w:eastAsia="ru-RU"/>
        </w:rPr>
        <w:t>i</w:t>
      </w:r>
      <w:proofErr w:type="spellEnd"/>
      <w:r w:rsidR="00297923" w:rsidRPr="00F82DDC">
        <w:rPr>
          <w:rStyle w:val="Hyperlink"/>
          <w:sz w:val="28"/>
          <w:szCs w:val="28"/>
          <w:lang w:eastAsia="ru-RU"/>
        </w:rPr>
        <w:t>-</w:t>
      </w:r>
      <w:proofErr w:type="spellStart"/>
      <w:r w:rsidR="00297923" w:rsidRPr="00F82DDC">
        <w:rPr>
          <w:rStyle w:val="Hyperlink"/>
          <w:sz w:val="28"/>
          <w:szCs w:val="28"/>
          <w:lang w:val="en-US" w:eastAsia="ru-RU"/>
        </w:rPr>
        <w:t>ponimaniya</w:t>
      </w:r>
      <w:proofErr w:type="spellEnd"/>
      <w:r w:rsidR="00297923" w:rsidRPr="00F82DDC">
        <w:rPr>
          <w:rStyle w:val="Hyperlink"/>
          <w:sz w:val="28"/>
          <w:szCs w:val="28"/>
          <w:lang w:eastAsia="ru-RU"/>
        </w:rPr>
        <w:t>/</w:t>
      </w:r>
      <w:r w:rsidR="009D7D8A">
        <w:rPr>
          <w:rStyle w:val="Hyperlink"/>
          <w:sz w:val="28"/>
          <w:szCs w:val="28"/>
          <w:lang w:eastAsia="ru-RU"/>
        </w:rPr>
        <w:fldChar w:fldCharType="end"/>
      </w:r>
    </w:p>
    <w:p w:rsidR="00297923" w:rsidRPr="009E55EA" w:rsidRDefault="00297923" w:rsidP="0029792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>Рассел С., Норвиг П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. Искусственный интеллект. Современный подход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Pr="000510DF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– Вильямс, 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07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1408 с., с 381-432</w:t>
      </w:r>
    </w:p>
    <w:p w:rsidR="00297923" w:rsidRPr="009E55EA" w:rsidRDefault="00297923" w:rsidP="0029792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>Мински М.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Машина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э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моций.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–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Саймон &amp; Шустер Пейпербэкс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200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7. – 400 с.</w:t>
      </w:r>
    </w:p>
    <w:p w:rsidR="005373A3" w:rsidRPr="009E55EA" w:rsidRDefault="005373A3" w:rsidP="005373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>Рассел С., Норвиг П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. Искусственный интеллект. Современный подход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Pr="000510DF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– Вильямс, 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07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1408 с.</w:t>
      </w:r>
    </w:p>
    <w:p w:rsidR="005373A3" w:rsidRPr="009E55EA" w:rsidRDefault="005373A3" w:rsidP="005373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E55EA">
        <w:rPr>
          <w:rFonts w:ascii="Times New Roman" w:hAnsi="Times New Roman"/>
          <w:i/>
          <w:color w:val="000000"/>
          <w:sz w:val="28"/>
          <w:szCs w:val="28"/>
          <w:lang w:eastAsia="ru-RU"/>
        </w:rPr>
        <w:t>Мински М.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Машина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э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моций.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–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Саймон &amp; Шустер Пейпербэкс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200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7. – 400 с.</w:t>
      </w:r>
    </w:p>
    <w:p w:rsidR="005373A3" w:rsidRPr="009E55EA" w:rsidRDefault="005373A3" w:rsidP="005373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Википедия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Нереляционные базы данных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 –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URL</w:t>
      </w:r>
      <w:r w:rsidRPr="009E55EA">
        <w:rPr>
          <w:rFonts w:ascii="Times New Roman" w:hAnsi="Times New Roman"/>
          <w:color w:val="000000"/>
          <w:sz w:val="28"/>
          <w:szCs w:val="28"/>
          <w:lang w:eastAsia="ru-RU"/>
        </w:rPr>
        <w:t>: http://ru.wikipedia.org/wiki/NoSQL</w:t>
      </w:r>
    </w:p>
    <w:p w:rsidR="002D255D" w:rsidRPr="005373A3" w:rsidRDefault="002D255D">
      <w:bookmarkStart w:id="68" w:name="_GoBack"/>
      <w:bookmarkEnd w:id="68"/>
    </w:p>
    <w:sectPr w:rsidR="002D255D" w:rsidRPr="00537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3" w:author="talanovm" w:date="2014-04-14T11:23:00Z" w:initials="talanovm">
    <w:p w:rsidR="00363815" w:rsidRDefault="00363815">
      <w:pPr>
        <w:pStyle w:val="CommentText"/>
      </w:pPr>
      <w:r>
        <w:rPr>
          <w:rStyle w:val="CommentReference"/>
        </w:rPr>
        <w:annotationRef/>
      </w:r>
      <w:r>
        <w:t>Строчкой выше ты говоришь, что селекторы возвращают вероятность, а тут какие-то данные?</w:t>
      </w:r>
    </w:p>
  </w:comment>
  <w:comment w:id="67" w:author="talanovm" w:date="2014-04-14T11:30:00Z" w:initials="talanovm">
    <w:p w:rsidR="009D7D8A" w:rsidRDefault="009D7D8A">
      <w:pPr>
        <w:pStyle w:val="CommentText"/>
      </w:pPr>
      <w:r>
        <w:rPr>
          <w:rStyle w:val="CommentReference"/>
        </w:rPr>
        <w:annotationRef/>
      </w:r>
      <w:r>
        <w:t>Хорошо бы картинку сюда вставить, например из Экселя график.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12524"/>
    <w:multiLevelType w:val="hybridMultilevel"/>
    <w:tmpl w:val="8522E6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9D71A85"/>
    <w:multiLevelType w:val="hybridMultilevel"/>
    <w:tmpl w:val="3780BB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E1"/>
    <w:rsid w:val="000546E7"/>
    <w:rsid w:val="0009323A"/>
    <w:rsid w:val="000B2887"/>
    <w:rsid w:val="001E41E8"/>
    <w:rsid w:val="00287A8D"/>
    <w:rsid w:val="00297923"/>
    <w:rsid w:val="002B0328"/>
    <w:rsid w:val="002D255D"/>
    <w:rsid w:val="003128F0"/>
    <w:rsid w:val="00322DE6"/>
    <w:rsid w:val="00335C9E"/>
    <w:rsid w:val="00363815"/>
    <w:rsid w:val="003A27D7"/>
    <w:rsid w:val="003F3643"/>
    <w:rsid w:val="0041123A"/>
    <w:rsid w:val="00411F41"/>
    <w:rsid w:val="004832B8"/>
    <w:rsid w:val="004A588B"/>
    <w:rsid w:val="00511FE1"/>
    <w:rsid w:val="005373A3"/>
    <w:rsid w:val="005D29D4"/>
    <w:rsid w:val="00743850"/>
    <w:rsid w:val="008050EF"/>
    <w:rsid w:val="00890F90"/>
    <w:rsid w:val="008B2421"/>
    <w:rsid w:val="00935A06"/>
    <w:rsid w:val="009D7D8A"/>
    <w:rsid w:val="009E2C72"/>
    <w:rsid w:val="00A152D9"/>
    <w:rsid w:val="00A9141E"/>
    <w:rsid w:val="00B36DEA"/>
    <w:rsid w:val="00B54FF2"/>
    <w:rsid w:val="00B57221"/>
    <w:rsid w:val="00B62B5A"/>
    <w:rsid w:val="00B92137"/>
    <w:rsid w:val="00E16E37"/>
    <w:rsid w:val="00F7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D4"/>
    <w:pPr>
      <w:spacing w:line="25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9D4"/>
    <w:rPr>
      <w:rFonts w:ascii="Times New Roman" w:hAnsi="Times New Roman" w:cs="Times New Roman" w:hint="default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73A3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3A2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9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63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8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815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815"/>
    <w:rPr>
      <w:rFonts w:eastAsia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D4"/>
    <w:pPr>
      <w:spacing w:line="25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9D4"/>
    <w:rPr>
      <w:rFonts w:ascii="Times New Roman" w:hAnsi="Times New Roman" w:cs="Times New Roman" w:hint="default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73A3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3A2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9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63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8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815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815"/>
    <w:rPr>
      <w:rFonts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.talanov@kpfu.ru" TargetMode="External"/><Relationship Id="rId3" Type="http://schemas.openxmlformats.org/officeDocument/2006/relationships/styles" Target="styles.xml"/><Relationship Id="rId7" Type="http://schemas.openxmlformats.org/officeDocument/2006/relationships/hyperlink" Target="mailto:atoschev@kpfu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mailto:max.talanov@kpfu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BD09B-C2D5-4B51-8CC8-66007F8A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Toschev</dc:creator>
  <cp:keywords/>
  <dc:description/>
  <cp:lastModifiedBy>talanovm</cp:lastModifiedBy>
  <cp:revision>6</cp:revision>
  <dcterms:created xsi:type="dcterms:W3CDTF">2014-04-13T17:35:00Z</dcterms:created>
  <dcterms:modified xsi:type="dcterms:W3CDTF">2014-04-14T07:30:00Z</dcterms:modified>
</cp:coreProperties>
</file>